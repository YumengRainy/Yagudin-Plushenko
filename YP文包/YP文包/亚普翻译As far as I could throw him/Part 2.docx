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DFC" w:rsidRPr="00082DFC" w:rsidRDefault="00082DFC" w:rsidP="00082DFC">
      <w:pPr>
        <w:rPr>
          <w:rFonts w:ascii="Helvetica" w:eastAsia="宋体" w:hAnsi="Helvetica" w:cs="Helvetica"/>
          <w:color w:val="242F33"/>
          <w:spacing w:val="2"/>
          <w:kern w:val="0"/>
          <w:sz w:val="18"/>
          <w:szCs w:val="15"/>
        </w:rPr>
      </w:pPr>
      <w:r w:rsidRPr="00082DFC">
        <w:rPr>
          <w:rFonts w:ascii="Helvetica" w:eastAsia="宋体" w:hAnsi="Helvetica" w:cs="Helvetica"/>
          <w:color w:val="242F33"/>
          <w:spacing w:val="2"/>
          <w:kern w:val="0"/>
          <w:sz w:val="18"/>
          <w:szCs w:val="15"/>
        </w:rPr>
        <w:t>Alexei unlocks the car and slides into the driver's seat before Evgeni has the chance to stop him and explain, explain that he is</w:t>
      </w:r>
      <w:r w:rsidRPr="00082DFC">
        <w:rPr>
          <w:rFonts w:ascii="Helvetica" w:eastAsia="宋体" w:hAnsi="Helvetica" w:cs="Helvetica"/>
          <w:color w:val="242F33"/>
          <w:spacing w:val="2"/>
          <w:kern w:val="0"/>
          <w:sz w:val="18"/>
        </w:rPr>
        <w:t> </w:t>
      </w:r>
      <w:r w:rsidRPr="00082DFC">
        <w:rPr>
          <w:rFonts w:ascii="Helvetica" w:eastAsia="宋体" w:hAnsi="Helvetica" w:cs="Helvetica"/>
          <w:i/>
          <w:iCs/>
          <w:color w:val="242F33"/>
          <w:spacing w:val="2"/>
          <w:kern w:val="0"/>
          <w:sz w:val="18"/>
          <w:szCs w:val="15"/>
        </w:rPr>
        <w:t>not coming</w:t>
      </w:r>
      <w:r w:rsidRPr="00082DFC">
        <w:rPr>
          <w:rFonts w:ascii="Helvetica" w:eastAsia="宋体" w:hAnsi="Helvetica" w:cs="Helvetica"/>
          <w:color w:val="242F33"/>
          <w:spacing w:val="2"/>
          <w:kern w:val="0"/>
          <w:sz w:val="18"/>
          <w:szCs w:val="15"/>
        </w:rPr>
        <w:t>, but he leaves the passenger door open, so Evgeni leans his head in and begins, "Alexei--"</w:t>
      </w:r>
    </w:p>
    <w:p w:rsidR="00082DFC" w:rsidRPr="00082DFC" w:rsidRDefault="00082DFC" w:rsidP="00082DFC">
      <w:pPr>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阿列克谢解锁了车，在叶甫根尼有机会</w:t>
      </w:r>
      <w:ins w:id="0" w:author="龙泉壁上鸣" w:date="2016-05-21T18:58:00Z">
        <w:r w:rsidR="00385E35">
          <w:rPr>
            <w:rFonts w:ascii="Helvetica" w:eastAsia="宋体" w:hAnsi="Helvetica" w:cs="Helvetica" w:hint="eastAsia"/>
            <w:color w:val="242F33"/>
            <w:spacing w:val="2"/>
            <w:kern w:val="0"/>
            <w:sz w:val="18"/>
            <w:szCs w:val="15"/>
          </w:rPr>
          <w:t>阻止他并</w:t>
        </w:r>
        <w:r w:rsidR="00385E35">
          <w:rPr>
            <w:rFonts w:ascii="Helvetica" w:eastAsia="宋体" w:hAnsi="Helvetica" w:cs="Helvetica"/>
            <w:color w:val="242F33"/>
            <w:spacing w:val="2"/>
            <w:kern w:val="0"/>
            <w:sz w:val="18"/>
            <w:szCs w:val="15"/>
          </w:rPr>
          <w:t>解释</w:t>
        </w:r>
      </w:ins>
      <w:del w:id="1" w:author="龙泉壁上鸣" w:date="2016-05-21T18:58:00Z">
        <w:r w:rsidRPr="00082DFC" w:rsidDel="00385E35">
          <w:rPr>
            <w:rFonts w:ascii="Helvetica" w:eastAsia="宋体" w:hAnsi="Helvetica" w:cs="Helvetica" w:hint="eastAsia"/>
            <w:color w:val="242F33"/>
            <w:spacing w:val="2"/>
            <w:kern w:val="0"/>
            <w:sz w:val="18"/>
            <w:szCs w:val="15"/>
          </w:rPr>
          <w:delText>辩解</w:delText>
        </w:r>
      </w:del>
      <w:r w:rsidRPr="00082DFC">
        <w:rPr>
          <w:rFonts w:ascii="Helvetica" w:eastAsia="宋体" w:hAnsi="Helvetica" w:cs="Helvetica" w:hint="eastAsia"/>
          <w:i/>
          <w:color w:val="242F33"/>
          <w:spacing w:val="2"/>
          <w:kern w:val="0"/>
          <w:sz w:val="18"/>
          <w:szCs w:val="15"/>
        </w:rPr>
        <w:t>自己不</w:t>
      </w:r>
      <w:ins w:id="2" w:author="龙泉壁上鸣" w:date="2016-05-21T18:58:00Z">
        <w:r w:rsidR="00385E35">
          <w:rPr>
            <w:rFonts w:ascii="Helvetica" w:eastAsia="宋体" w:hAnsi="Helvetica" w:cs="Helvetica" w:hint="eastAsia"/>
            <w:i/>
            <w:color w:val="242F33"/>
            <w:spacing w:val="2"/>
            <w:kern w:val="0"/>
            <w:sz w:val="18"/>
            <w:szCs w:val="15"/>
          </w:rPr>
          <w:t>想</w:t>
        </w:r>
      </w:ins>
      <w:r w:rsidRPr="00082DFC">
        <w:rPr>
          <w:rFonts w:ascii="Helvetica" w:eastAsia="宋体" w:hAnsi="Helvetica" w:cs="Helvetica" w:hint="eastAsia"/>
          <w:i/>
          <w:color w:val="242F33"/>
          <w:spacing w:val="2"/>
          <w:kern w:val="0"/>
          <w:sz w:val="18"/>
          <w:szCs w:val="15"/>
        </w:rPr>
        <w:t>去</w:t>
      </w:r>
      <w:r w:rsidRPr="00082DFC">
        <w:rPr>
          <w:rFonts w:ascii="Helvetica" w:eastAsia="宋体" w:hAnsi="Helvetica" w:cs="Helvetica" w:hint="eastAsia"/>
          <w:color w:val="242F33"/>
          <w:spacing w:val="2"/>
          <w:kern w:val="0"/>
          <w:sz w:val="18"/>
          <w:szCs w:val="15"/>
        </w:rPr>
        <w:t>之前就坐进了驾驶座。不过没关系，另一侧车门是开着的，所以叶甫根尼把头探了进去：“阿列克谢——”</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Alexei gestures at him impatiently. "Get in! I'm hungry, aren't you?"</w:t>
      </w:r>
    </w:p>
    <w:p w:rsidR="00082DFC" w:rsidRPr="00082DFC" w:rsidRDefault="00082DFC" w:rsidP="00082DFC">
      <w:pPr>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阿列克谢对他打了个不耐烦的手势，“进来！我饿了，你不饿嘛？”</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Evgeni closes his mouth. Alexei gives him a look - a</w:t>
      </w:r>
      <w:r w:rsidRPr="00082DFC">
        <w:rPr>
          <w:rFonts w:ascii="Helvetica" w:eastAsia="宋体" w:hAnsi="Helvetica" w:cs="Helvetica"/>
          <w:color w:val="242F33"/>
          <w:spacing w:val="2"/>
          <w:kern w:val="0"/>
          <w:sz w:val="18"/>
        </w:rPr>
        <w:t> </w:t>
      </w:r>
      <w:r w:rsidRPr="00082DFC">
        <w:rPr>
          <w:rFonts w:ascii="Helvetica" w:eastAsia="宋体" w:hAnsi="Helvetica" w:cs="Helvetica"/>
          <w:i/>
          <w:iCs/>
          <w:color w:val="242F33"/>
          <w:spacing w:val="2"/>
          <w:kern w:val="0"/>
          <w:sz w:val="18"/>
          <w:szCs w:val="15"/>
        </w:rPr>
        <w:t>look</w:t>
      </w:r>
      <w:r w:rsidRPr="00082DFC">
        <w:rPr>
          <w:rFonts w:ascii="Helvetica" w:eastAsia="宋体" w:hAnsi="Helvetica" w:cs="Helvetica"/>
          <w:color w:val="242F33"/>
          <w:spacing w:val="2"/>
          <w:kern w:val="0"/>
          <w:sz w:val="18"/>
        </w:rPr>
        <w:t> </w:t>
      </w:r>
      <w:r w:rsidRPr="00082DFC">
        <w:rPr>
          <w:rFonts w:ascii="Helvetica" w:eastAsia="宋体" w:hAnsi="Helvetica" w:cs="Helvetica"/>
          <w:color w:val="242F33"/>
          <w:spacing w:val="2"/>
          <w:kern w:val="0"/>
          <w:sz w:val="18"/>
          <w:szCs w:val="15"/>
        </w:rPr>
        <w:t>which tells him that Alexei knows he's trying to protest. Chagrined, Evgeni sidles into the passenger seat and pulls the door shut behind him. Alexei barely waits for him to buckle his seatbelt before pulling away from the curb. There really is no escaping it now, Evgeni thinks, settling into his seat with a derisive sniff. "Where are we going?" he asks.</w:t>
      </w:r>
      <w:r w:rsidRPr="00082DFC">
        <w:rPr>
          <w:rFonts w:ascii="Helvetica" w:eastAsia="宋体" w:hAnsi="Helvetica" w:cs="Helvetica"/>
          <w:color w:val="242F33"/>
          <w:spacing w:val="2"/>
          <w:kern w:val="0"/>
          <w:sz w:val="18"/>
          <w:szCs w:val="15"/>
        </w:rPr>
        <w:br/>
      </w:r>
      <w:r w:rsidRPr="00082DFC">
        <w:rPr>
          <w:rFonts w:ascii="Helvetica" w:eastAsia="宋体" w:hAnsi="Helvetica" w:cs="Helvetica" w:hint="eastAsia"/>
          <w:color w:val="242F33"/>
          <w:spacing w:val="2"/>
          <w:kern w:val="0"/>
          <w:sz w:val="18"/>
          <w:szCs w:val="15"/>
        </w:rPr>
        <w:t>阿列克谢的</w:t>
      </w:r>
      <w:ins w:id="3" w:author="龙泉壁上鸣" w:date="2016-05-21T18:59:00Z">
        <w:r w:rsidR="00385E35">
          <w:rPr>
            <w:rFonts w:ascii="Helvetica" w:eastAsia="宋体" w:hAnsi="Helvetica" w:cs="Helvetica" w:hint="eastAsia"/>
            <w:color w:val="242F33"/>
            <w:spacing w:val="2"/>
            <w:kern w:val="0"/>
            <w:sz w:val="18"/>
            <w:szCs w:val="15"/>
          </w:rPr>
          <w:t>目光？</w:t>
        </w:r>
      </w:ins>
      <w:r w:rsidRPr="00082DFC">
        <w:rPr>
          <w:rFonts w:ascii="Helvetica" w:eastAsia="宋体" w:hAnsi="Helvetica" w:cs="Helvetica" w:hint="eastAsia"/>
          <w:i/>
          <w:color w:val="242F33"/>
          <w:spacing w:val="2"/>
          <w:kern w:val="0"/>
          <w:sz w:val="18"/>
          <w:szCs w:val="15"/>
        </w:rPr>
        <w:t>神情</w:t>
      </w:r>
      <w:r w:rsidRPr="00082DFC">
        <w:rPr>
          <w:rFonts w:ascii="Helvetica" w:eastAsia="宋体" w:hAnsi="Helvetica" w:cs="Helvetica" w:hint="eastAsia"/>
          <w:color w:val="242F33"/>
          <w:spacing w:val="2"/>
          <w:kern w:val="0"/>
          <w:sz w:val="18"/>
          <w:szCs w:val="15"/>
        </w:rPr>
        <w:t>说明他完全明白自己打算抗议，叶甫根尼只能闭上了嘴，懊恼地坐上了副驾驶座，关上了门。阿列克谢几乎没等他扣好安全带就发动汽车驶离了路边。很好，真</w:t>
      </w:r>
      <w:r>
        <w:rPr>
          <w:rFonts w:ascii="Helvetica" w:eastAsia="宋体" w:hAnsi="Helvetica" w:cs="Helvetica" w:hint="eastAsia"/>
          <w:color w:val="242F33"/>
          <w:spacing w:val="2"/>
          <w:kern w:val="0"/>
          <w:sz w:val="18"/>
          <w:szCs w:val="15"/>
        </w:rPr>
        <w:t>是无处可逃了。叶甫根尼想着，自嘲地吸了吸鼻子，往椅背上靠去，</w:t>
      </w:r>
      <w:r w:rsidRPr="00082DFC">
        <w:rPr>
          <w:rFonts w:ascii="Helvetica" w:eastAsia="宋体" w:hAnsi="Helvetica" w:cs="Helvetica" w:hint="eastAsia"/>
          <w:color w:val="242F33"/>
          <w:spacing w:val="2"/>
          <w:kern w:val="0"/>
          <w:sz w:val="18"/>
          <w:szCs w:val="15"/>
        </w:rPr>
        <w:t>问道：“我们要去哪里？”</w:t>
      </w:r>
    </w:p>
    <w:p w:rsidR="00082DFC" w:rsidRPr="00082DFC" w:rsidRDefault="00082DFC" w:rsidP="00082DFC">
      <w:pPr>
        <w:rPr>
          <w:rFonts w:ascii="Helvetica" w:eastAsia="宋体" w:hAnsi="Helvetica" w:cs="Helvetica"/>
          <w:color w:val="242F33"/>
          <w:spacing w:val="2"/>
          <w:kern w:val="0"/>
          <w:sz w:val="18"/>
          <w:szCs w:val="15"/>
        </w:rPr>
      </w:pPr>
      <w:r w:rsidRPr="00082DFC">
        <w:rPr>
          <w:rFonts w:ascii="Helvetica" w:eastAsia="宋体" w:hAnsi="Helvetica" w:cs="Helvetica"/>
          <w:color w:val="242F33"/>
          <w:spacing w:val="2"/>
          <w:kern w:val="0"/>
          <w:sz w:val="18"/>
          <w:szCs w:val="15"/>
        </w:rPr>
        <w:br/>
        <w:t>"You do like pizza, don't you?" Alexei asks, keeping his eyes on the road; this gives Evgeni the opportunity to watch him without being watched back. (Alexei is always looking at him. Why is that?)</w:t>
      </w:r>
    </w:p>
    <w:p w:rsidR="00082DFC" w:rsidRPr="00082DFC" w:rsidRDefault="00082DFC" w:rsidP="00082DFC">
      <w:pPr>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“你喜欢匹萨</w:t>
      </w:r>
      <w:r>
        <w:rPr>
          <w:rFonts w:ascii="Helvetica" w:eastAsia="宋体" w:hAnsi="Helvetica" w:cs="Helvetica" w:hint="eastAsia"/>
          <w:color w:val="242F33"/>
          <w:spacing w:val="2"/>
          <w:kern w:val="0"/>
          <w:sz w:val="18"/>
          <w:szCs w:val="15"/>
        </w:rPr>
        <w:t>吧？”阿列克谢问，两眼看着前面的路；这给了叶甫根尼避免目光接触，径自</w:t>
      </w:r>
      <w:r w:rsidRPr="00082DFC">
        <w:rPr>
          <w:rFonts w:ascii="Helvetica" w:eastAsia="宋体" w:hAnsi="Helvetica" w:cs="Helvetica" w:hint="eastAsia"/>
          <w:color w:val="242F33"/>
          <w:spacing w:val="2"/>
          <w:kern w:val="0"/>
          <w:sz w:val="18"/>
          <w:szCs w:val="15"/>
        </w:rPr>
        <w:t>打量他的机会（阿列克谢总是注视着他的。这是为什么？）</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"Yes," Evgeni says belatedly, noting with some satisfaction that he has still managed to avoid exactly agreeing to this outing.</w:t>
      </w:r>
      <w:r w:rsidRPr="00082DFC">
        <w:rPr>
          <w:rFonts w:ascii="Helvetica" w:eastAsia="宋体" w:hAnsi="Helvetica" w:cs="Helvetica"/>
          <w:color w:val="242F33"/>
          <w:spacing w:val="2"/>
          <w:kern w:val="0"/>
          <w:sz w:val="18"/>
        </w:rPr>
        <w:t> </w:t>
      </w:r>
      <w:r w:rsidRPr="00082DFC">
        <w:rPr>
          <w:rFonts w:ascii="Helvetica" w:eastAsia="宋体" w:hAnsi="Helvetica" w:cs="Helvetica"/>
          <w:i/>
          <w:iCs/>
          <w:color w:val="242F33"/>
          <w:spacing w:val="2"/>
          <w:kern w:val="0"/>
          <w:sz w:val="18"/>
          <w:szCs w:val="15"/>
        </w:rPr>
        <w:t>It's not my fault</w:t>
      </w:r>
      <w:r w:rsidRPr="00082DFC">
        <w:rPr>
          <w:rFonts w:ascii="Helvetica" w:eastAsia="宋体" w:hAnsi="Helvetica" w:cs="Helvetica"/>
          <w:color w:val="242F33"/>
          <w:spacing w:val="2"/>
          <w:kern w:val="0"/>
          <w:sz w:val="18"/>
          <w:szCs w:val="15"/>
        </w:rPr>
        <w:t>, he thinks.</w:t>
      </w:r>
    </w:p>
    <w:p w:rsidR="00082DFC" w:rsidRPr="00082DFC" w:rsidRDefault="00082DFC" w:rsidP="00082DFC">
      <w:pPr>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“对。”过了一会儿，叶甫根尼才回答。他略感欣慰，自己到底是没表现得百分百赞同这次外出。</w:t>
      </w:r>
      <w:r w:rsidRPr="00082DFC">
        <w:rPr>
          <w:rFonts w:ascii="Helvetica" w:eastAsia="宋体" w:hAnsi="Helvetica" w:cs="Helvetica" w:hint="eastAsia"/>
          <w:i/>
          <w:color w:val="242F33"/>
          <w:spacing w:val="2"/>
          <w:kern w:val="0"/>
          <w:sz w:val="18"/>
          <w:szCs w:val="15"/>
        </w:rPr>
        <w:t>这可不能怪我</w:t>
      </w:r>
      <w:r w:rsidRPr="00082DFC">
        <w:rPr>
          <w:rFonts w:ascii="Helvetica" w:eastAsia="宋体" w:hAnsi="Helvetica" w:cs="Helvetica" w:hint="eastAsia"/>
          <w:color w:val="242F33"/>
          <w:spacing w:val="2"/>
          <w:kern w:val="0"/>
          <w:sz w:val="18"/>
          <w:szCs w:val="15"/>
        </w:rPr>
        <w:t>，他想。</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"Good," Alexei says, and pulls onto a side road a little faster than is necessary. "What did you have for breakfast?"</w:t>
      </w:r>
    </w:p>
    <w:p w:rsidR="00082DFC" w:rsidRPr="00082DFC" w:rsidRDefault="00082DFC" w:rsidP="00082DFC">
      <w:pPr>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“那就好。”阿列克谢说着，车开进了旁边的小路，比必要的速度快了那么点儿，“你早饭吃了点什么？”</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r>
      <w:r w:rsidRPr="00082DFC">
        <w:rPr>
          <w:rFonts w:ascii="Helvetica" w:eastAsia="宋体" w:hAnsi="Helvetica" w:cs="Helvetica"/>
          <w:i/>
          <w:iCs/>
          <w:color w:val="242F33"/>
          <w:spacing w:val="2"/>
          <w:kern w:val="0"/>
          <w:sz w:val="18"/>
          <w:szCs w:val="15"/>
        </w:rPr>
        <w:t>Why do you want to know?</w:t>
      </w:r>
      <w:r w:rsidRPr="00082DFC">
        <w:rPr>
          <w:rFonts w:ascii="Helvetica" w:eastAsia="宋体" w:hAnsi="Helvetica" w:cs="Helvetica"/>
          <w:color w:val="242F33"/>
          <w:spacing w:val="2"/>
          <w:kern w:val="0"/>
          <w:sz w:val="18"/>
        </w:rPr>
        <w:t> </w:t>
      </w:r>
      <w:r w:rsidRPr="00082DFC">
        <w:rPr>
          <w:rFonts w:ascii="Helvetica" w:eastAsia="宋体" w:hAnsi="Helvetica" w:cs="Helvetica"/>
          <w:color w:val="242F33"/>
          <w:spacing w:val="2"/>
          <w:kern w:val="0"/>
          <w:sz w:val="18"/>
          <w:szCs w:val="15"/>
        </w:rPr>
        <w:t>"Energy bars. And a banana."</w:t>
      </w:r>
    </w:p>
    <w:p w:rsidR="00082DFC" w:rsidRPr="00082DFC" w:rsidRDefault="00082DFC" w:rsidP="00082DFC">
      <w:pPr>
        <w:rPr>
          <w:rFonts w:ascii="Helvetica" w:eastAsia="宋体" w:hAnsi="Helvetica" w:cs="Helvetica"/>
          <w:color w:val="242F33"/>
          <w:spacing w:val="2"/>
          <w:kern w:val="0"/>
          <w:sz w:val="18"/>
          <w:szCs w:val="15"/>
        </w:rPr>
      </w:pPr>
      <w:r w:rsidRPr="00082DFC">
        <w:rPr>
          <w:rFonts w:ascii="Helvetica" w:eastAsia="宋体" w:hAnsi="Helvetica" w:cs="Helvetica" w:hint="eastAsia"/>
          <w:i/>
          <w:color w:val="242F33"/>
          <w:spacing w:val="2"/>
          <w:kern w:val="0"/>
          <w:sz w:val="18"/>
          <w:szCs w:val="15"/>
        </w:rPr>
        <w:t>你为什么要知道？</w:t>
      </w:r>
      <w:r w:rsidRPr="00082DFC">
        <w:rPr>
          <w:rFonts w:ascii="Helvetica" w:eastAsia="宋体" w:hAnsi="Helvetica" w:cs="Helvetica" w:hint="eastAsia"/>
          <w:color w:val="242F33"/>
          <w:spacing w:val="2"/>
          <w:kern w:val="0"/>
          <w:sz w:val="18"/>
          <w:szCs w:val="15"/>
        </w:rPr>
        <w:t>“能量棒。还有一根香蕉。（注一）”</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"Hm," Alexei says, swerving around a corner. "You know - you have to eat to skate, Zhenya. I didn't think so, but--"</w:t>
      </w:r>
    </w:p>
    <w:p w:rsidR="00082DFC" w:rsidRPr="00082DFC" w:rsidRDefault="00082DFC" w:rsidP="00082DFC">
      <w:pPr>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“嗯，”阿列克谢说，车转弯了，“那个，滑冰前要吃点东西的，热尼亚。不是我说，但是——”</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"I eat," Evgeni says defensively. "I don't eat</w:t>
      </w:r>
      <w:r w:rsidRPr="00082DFC">
        <w:rPr>
          <w:rFonts w:ascii="Helvetica" w:eastAsia="宋体" w:hAnsi="Helvetica" w:cs="Helvetica"/>
          <w:color w:val="242F33"/>
          <w:spacing w:val="2"/>
          <w:kern w:val="0"/>
          <w:sz w:val="18"/>
        </w:rPr>
        <w:t> </w:t>
      </w:r>
      <w:r w:rsidRPr="00082DFC">
        <w:rPr>
          <w:rFonts w:ascii="Helvetica" w:eastAsia="宋体" w:hAnsi="Helvetica" w:cs="Helvetica"/>
          <w:i/>
          <w:iCs/>
          <w:color w:val="242F33"/>
          <w:spacing w:val="2"/>
          <w:kern w:val="0"/>
          <w:sz w:val="18"/>
          <w:szCs w:val="15"/>
        </w:rPr>
        <w:t>too much</w:t>
      </w:r>
      <w:r w:rsidRPr="00082DFC">
        <w:rPr>
          <w:rFonts w:ascii="Helvetica" w:eastAsia="宋体" w:hAnsi="Helvetica" w:cs="Helvetica"/>
          <w:color w:val="242F33"/>
          <w:spacing w:val="2"/>
          <w:kern w:val="0"/>
          <w:sz w:val="18"/>
          <w:szCs w:val="15"/>
        </w:rPr>
        <w:t>, but I eat."</w:t>
      </w:r>
    </w:p>
    <w:p w:rsidR="00082DFC" w:rsidRPr="00082DFC" w:rsidRDefault="00082DFC" w:rsidP="00082DFC">
      <w:pPr>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“我吃的。”叶甫根尼反驳，“我只是不吃</w:t>
      </w:r>
      <w:r w:rsidRPr="00082DFC">
        <w:rPr>
          <w:rFonts w:ascii="Helvetica" w:eastAsia="宋体" w:hAnsi="Helvetica" w:cs="Helvetica" w:hint="eastAsia"/>
          <w:i/>
          <w:color w:val="242F33"/>
          <w:spacing w:val="2"/>
          <w:kern w:val="0"/>
          <w:sz w:val="18"/>
          <w:szCs w:val="15"/>
        </w:rPr>
        <w:t>太多</w:t>
      </w:r>
      <w:r w:rsidRPr="00082DFC">
        <w:rPr>
          <w:rFonts w:ascii="Helvetica" w:eastAsia="宋体" w:hAnsi="Helvetica" w:cs="Helvetica" w:hint="eastAsia"/>
          <w:color w:val="242F33"/>
          <w:spacing w:val="2"/>
          <w:kern w:val="0"/>
          <w:sz w:val="18"/>
          <w:szCs w:val="15"/>
        </w:rPr>
        <w:t>。”</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"Good," Alexei says again. There's a brief pause; Evgeni stares indignantly at Alexei's profile. Finally, he adds, "If you starve yourself and fall like I did, I'm sure you'll regret it."</w:t>
      </w:r>
    </w:p>
    <w:p w:rsidR="00082DFC" w:rsidRPr="00082DFC" w:rsidRDefault="00082DFC" w:rsidP="00082DFC">
      <w:pPr>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lastRenderedPageBreak/>
        <w:t>“那就好。”阿列克谢又说了一遍。他们短暂地沉默了；叶甫根尼愤愤地瞪着阿列克谢的侧脸。最后，阿列克谢补充道，“如果你像我那样，饿着肚子的同时还摔个不停，你绝对会后悔的。”</w:t>
      </w:r>
      <w:r>
        <w:rPr>
          <w:rFonts w:ascii="Helvetica" w:eastAsia="宋体" w:hAnsi="Helvetica" w:cs="Helvetica" w:hint="eastAsia"/>
          <w:color w:val="242F33"/>
          <w:spacing w:val="2"/>
          <w:kern w:val="0"/>
          <w:sz w:val="18"/>
          <w:szCs w:val="15"/>
        </w:rPr>
        <w:t>（这句不太懂</w:t>
      </w:r>
      <w:ins w:id="4" w:author="龙泉壁上鸣" w:date="2016-05-21T19:01:00Z">
        <w:r w:rsidR="00385E35">
          <w:rPr>
            <w:rFonts w:ascii="Helvetica" w:eastAsia="宋体" w:hAnsi="Helvetica" w:cs="Helvetica" w:hint="eastAsia"/>
            <w:color w:val="242F33"/>
            <w:spacing w:val="2"/>
            <w:kern w:val="0"/>
            <w:sz w:val="18"/>
            <w:szCs w:val="15"/>
          </w:rPr>
          <w:t>这个是０１年</w:t>
        </w:r>
      </w:ins>
      <w:ins w:id="5" w:author="龙泉壁上鸣" w:date="2016-05-21T19:02:00Z">
        <w:r w:rsidR="00385E35">
          <w:rPr>
            <w:rFonts w:ascii="Helvetica" w:eastAsia="宋体" w:hAnsi="Helvetica" w:cs="Helvetica" w:hint="eastAsia"/>
            <w:color w:val="242F33"/>
            <w:spacing w:val="2"/>
            <w:kern w:val="0"/>
            <w:sz w:val="18"/>
            <w:szCs w:val="15"/>
          </w:rPr>
          <w:t>的梗</w:t>
        </w:r>
      </w:ins>
      <w:ins w:id="6" w:author="龙泉壁上鸣" w:date="2016-05-21T19:01:00Z">
        <w:r w:rsidR="00385E35">
          <w:rPr>
            <w:rFonts w:ascii="Helvetica" w:eastAsia="宋体" w:hAnsi="Helvetica" w:cs="Helvetica" w:hint="eastAsia"/>
            <w:color w:val="242F33"/>
            <w:spacing w:val="2"/>
            <w:kern w:val="0"/>
            <w:sz w:val="18"/>
            <w:szCs w:val="15"/>
          </w:rPr>
          <w:t>，熊拼命</w:t>
        </w:r>
      </w:ins>
      <w:ins w:id="7" w:author="龙泉壁上鸣" w:date="2016-05-21T19:02:00Z">
        <w:r w:rsidR="00385E35">
          <w:rPr>
            <w:rFonts w:ascii="Helvetica" w:eastAsia="宋体" w:hAnsi="Helvetica" w:cs="Helvetica" w:hint="eastAsia"/>
            <w:color w:val="242F33"/>
            <w:spacing w:val="2"/>
            <w:kern w:val="0"/>
            <w:sz w:val="18"/>
            <w:szCs w:val="15"/>
          </w:rPr>
          <w:t>减肥结果导致跳跃很不稳，世锦赛预选赛摔的尤其惨</w:t>
        </w:r>
      </w:ins>
      <w:r>
        <w:rPr>
          <w:rFonts w:ascii="Helvetica" w:eastAsia="宋体" w:hAnsi="Helvetica" w:cs="Helvetica" w:hint="eastAsia"/>
          <w:color w:val="242F33"/>
          <w:spacing w:val="2"/>
          <w:kern w:val="0"/>
          <w:sz w:val="18"/>
          <w:szCs w:val="15"/>
        </w:rPr>
        <w:t>）</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"I don't need advice."</w:t>
      </w:r>
    </w:p>
    <w:p w:rsidR="00082DFC" w:rsidRPr="00082DFC" w:rsidRDefault="00082DFC" w:rsidP="00082DFC">
      <w:pPr>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“我不需要建议。”</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"No," Alexei agrees, all too easily, and says nothing for the remainder of the drive. Evgeni sighs and leans his head back and fixes his collar absently; it doesn't occur to him until a few turns later to wonder where Alexei is taking him, exactly, because he doesn't remember this street at all.</w:t>
      </w:r>
    </w:p>
    <w:p w:rsidR="00082DFC" w:rsidRPr="00082DFC" w:rsidRDefault="00082DFC" w:rsidP="00082DFC">
      <w:pPr>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“对。”阿列克谢</w:t>
      </w:r>
      <w:r>
        <w:rPr>
          <w:rFonts w:ascii="Helvetica" w:eastAsia="宋体" w:hAnsi="Helvetica" w:cs="Helvetica" w:hint="eastAsia"/>
          <w:color w:val="242F33"/>
          <w:spacing w:val="2"/>
          <w:kern w:val="0"/>
          <w:sz w:val="18"/>
          <w:szCs w:val="15"/>
        </w:rPr>
        <w:t>似乎是刻意地</w:t>
      </w:r>
      <w:r w:rsidRPr="00082DFC">
        <w:rPr>
          <w:rFonts w:ascii="Helvetica" w:eastAsia="宋体" w:hAnsi="Helvetica" w:cs="Helvetica" w:hint="eastAsia"/>
          <w:color w:val="242F33"/>
          <w:spacing w:val="2"/>
          <w:kern w:val="0"/>
          <w:sz w:val="18"/>
          <w:szCs w:val="15"/>
        </w:rPr>
        <w:t>表示了赞同</w:t>
      </w:r>
      <w:r>
        <w:rPr>
          <w:rFonts w:ascii="Helvetica" w:eastAsia="宋体" w:hAnsi="Helvetica" w:cs="Helvetica" w:hint="eastAsia"/>
          <w:color w:val="242F33"/>
          <w:spacing w:val="2"/>
          <w:kern w:val="0"/>
          <w:sz w:val="18"/>
          <w:szCs w:val="15"/>
        </w:rPr>
        <w:t>，</w:t>
      </w:r>
      <w:r w:rsidRPr="00082DFC">
        <w:rPr>
          <w:rFonts w:ascii="Helvetica" w:eastAsia="宋体" w:hAnsi="Helvetica" w:cs="Helvetica" w:hint="eastAsia"/>
          <w:color w:val="242F33"/>
          <w:spacing w:val="2"/>
          <w:kern w:val="0"/>
          <w:sz w:val="18"/>
          <w:szCs w:val="15"/>
        </w:rPr>
        <w:t>接下来的路程里他没再说话。叶甫根尼叹了口气，把头靠在了椅背上，心不在焉地整理着衣领；他过了一会儿才意识到</w:t>
      </w:r>
      <w:r>
        <w:rPr>
          <w:rFonts w:ascii="Helvetica" w:eastAsia="宋体" w:hAnsi="Helvetica" w:cs="Helvetica" w:hint="eastAsia"/>
          <w:color w:val="242F33"/>
          <w:spacing w:val="2"/>
          <w:kern w:val="0"/>
          <w:sz w:val="18"/>
          <w:szCs w:val="15"/>
        </w:rPr>
        <w:t>，他完全不知道阿列克谢打算带他去哪里，因为周围的路他一点都不认识</w:t>
      </w:r>
      <w:r w:rsidRPr="00082DFC">
        <w:rPr>
          <w:rFonts w:ascii="Helvetica" w:eastAsia="宋体" w:hAnsi="Helvetica" w:cs="Helvetica" w:hint="eastAsia"/>
          <w:color w:val="242F33"/>
          <w:spacing w:val="2"/>
          <w:kern w:val="0"/>
          <w:sz w:val="18"/>
          <w:szCs w:val="15"/>
        </w:rPr>
        <w:t>。</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Logistically, Evgeni thinks, Alexei has no good reason to take him somewhere and kill him. (Unless he wants to be given a different partner. Evgeni would not blame him for that, since Evgeni certainly does.) All the same, he peers somewhat apprehensively at the street names, trying to guess at their location.</w:t>
      </w:r>
    </w:p>
    <w:p w:rsidR="00082DFC" w:rsidRPr="00082DFC" w:rsidRDefault="00082DFC" w:rsidP="00082DFC">
      <w:pPr>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讲道理，叶甫根尼想，阿列克谢没什么理由要把他带到哪里杀了。（除非他想要换搭档。叶甫根尼不会怪他有这个想法，因为自己也是这么想的。）无论如何，他还是忐忑地辨认着街道名，努力想猜出他们的位置。</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Finally, Alexei pulls over in front of a small but clean-looking restaurant; reassuringly, there is a large neon pizza sign in the window. Evgeni pushes the door open and steps out, stretching, and looks around again for any landmarks.</w:t>
      </w:r>
    </w:p>
    <w:p w:rsidR="00082DFC" w:rsidRPr="00082DFC" w:rsidRDefault="00082DFC" w:rsidP="00082DFC">
      <w:pPr>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最后，阿列克谢停在了一家餐厅前，店面不大，不过看起来很干净，窗前挂着个巨大的匹萨霓虹灯，这让叶甫根尼松了口气。他推开车门下了车，伸展了一下四肢，又张望了一下附近有没有什么地标。</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Alexei strolls around the car to join him. Evgeni momentarily considers telling him</w:t>
      </w:r>
      <w:r w:rsidRPr="00082DFC">
        <w:rPr>
          <w:rFonts w:ascii="Helvetica" w:eastAsia="宋体" w:hAnsi="Helvetica" w:cs="Helvetica"/>
          <w:color w:val="242F33"/>
          <w:spacing w:val="2"/>
          <w:kern w:val="0"/>
          <w:sz w:val="18"/>
        </w:rPr>
        <w:t> </w:t>
      </w:r>
      <w:r w:rsidRPr="00082DFC">
        <w:rPr>
          <w:rFonts w:ascii="Helvetica" w:eastAsia="宋体" w:hAnsi="Helvetica" w:cs="Helvetica"/>
          <w:i/>
          <w:iCs/>
          <w:color w:val="242F33"/>
          <w:spacing w:val="2"/>
          <w:kern w:val="0"/>
          <w:sz w:val="18"/>
          <w:szCs w:val="15"/>
        </w:rPr>
        <w:t>now</w:t>
      </w:r>
      <w:r w:rsidRPr="00082DFC">
        <w:rPr>
          <w:rFonts w:ascii="Helvetica" w:eastAsia="宋体" w:hAnsi="Helvetica" w:cs="Helvetica"/>
          <w:color w:val="242F33"/>
          <w:spacing w:val="2"/>
          <w:kern w:val="0"/>
          <w:sz w:val="18"/>
        </w:rPr>
        <w:t> </w:t>
      </w:r>
      <w:r w:rsidRPr="00082DFC">
        <w:rPr>
          <w:rFonts w:ascii="Helvetica" w:eastAsia="宋体" w:hAnsi="Helvetica" w:cs="Helvetica"/>
          <w:color w:val="242F33"/>
          <w:spacing w:val="2"/>
          <w:kern w:val="0"/>
          <w:sz w:val="18"/>
          <w:szCs w:val="15"/>
        </w:rPr>
        <w:t>that he is not going to dinner with him, but he feels even less like being lost than he does like eating pizza with Alexei. Dejected, he follows Alexei inside.</w:t>
      </w:r>
    </w:p>
    <w:p w:rsidR="00082DFC" w:rsidRPr="00082DFC" w:rsidRDefault="00082DFC" w:rsidP="00082DFC">
      <w:pPr>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阿列克谢跟着他，在车旁转悠。有一瞬间叶甫根尼想告诉他自己不打算和他吃饭，可是比起和阿列克谢一起吃匹萨，他更不喜欢迷路。</w:t>
      </w:r>
      <w:r w:rsidR="006E68D2">
        <w:rPr>
          <w:rFonts w:ascii="Helvetica" w:eastAsia="宋体" w:hAnsi="Helvetica" w:cs="Helvetica" w:hint="eastAsia"/>
          <w:color w:val="242F33"/>
          <w:spacing w:val="2"/>
          <w:kern w:val="0"/>
          <w:sz w:val="18"/>
          <w:szCs w:val="15"/>
        </w:rPr>
        <w:t>眼看</w:t>
      </w:r>
      <w:r w:rsidRPr="00082DFC">
        <w:rPr>
          <w:rFonts w:ascii="Helvetica" w:eastAsia="宋体" w:hAnsi="Helvetica" w:cs="Helvetica" w:hint="eastAsia"/>
          <w:color w:val="242F33"/>
          <w:spacing w:val="2"/>
          <w:kern w:val="0"/>
          <w:sz w:val="18"/>
          <w:szCs w:val="15"/>
        </w:rPr>
        <w:t>一无所获，他懊丧地跟着阿列克谢进店了。</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"The jumps are getting much better," Alexei says conversationally.</w:t>
      </w:r>
    </w:p>
    <w:p w:rsidR="00082DFC" w:rsidRPr="00082DFC" w:rsidRDefault="00082DFC" w:rsidP="00082DFC">
      <w:pPr>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“我们的跳跃</w:t>
      </w:r>
      <w:ins w:id="8" w:author="龙泉壁上鸣" w:date="2016-05-21T19:10:00Z">
        <w:r w:rsidR="00385E35">
          <w:rPr>
            <w:rFonts w:ascii="Helvetica" w:eastAsia="宋体" w:hAnsi="Helvetica" w:cs="Helvetica" w:hint="eastAsia"/>
            <w:color w:val="242F33"/>
            <w:spacing w:val="2"/>
            <w:kern w:val="0"/>
            <w:sz w:val="18"/>
            <w:szCs w:val="15"/>
          </w:rPr>
          <w:t>这里是指抛跳吧？不过就说跳跃也没问题</w:t>
        </w:r>
      </w:ins>
      <w:r w:rsidRPr="00082DFC">
        <w:rPr>
          <w:rFonts w:ascii="Helvetica" w:eastAsia="宋体" w:hAnsi="Helvetica" w:cs="Helvetica" w:hint="eastAsia"/>
          <w:color w:val="242F33"/>
          <w:spacing w:val="2"/>
          <w:kern w:val="0"/>
          <w:sz w:val="18"/>
          <w:szCs w:val="15"/>
        </w:rPr>
        <w:t>很有进步。”阿列克谢开了口。</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Evgeni is busy pretending to be preoccupied with his glass of water. "Yes," he says, blandly. "A few more weeks, and they should be--"</w:t>
      </w:r>
    </w:p>
    <w:p w:rsidR="00082DFC" w:rsidRPr="00082DFC" w:rsidRDefault="00082DFC" w:rsidP="00082DFC">
      <w:pPr>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叶甫根尼此刻正忙着假装自己在专心致志地喝水。“对，”他的语气很淡，“再练几周，应该就——”</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 xml:space="preserve">"But the spirals are miserable." Alexei leans on the table; Evgeni leans back in his chair. "My coach told me that the choreographer says we need to work on our connection before the routine comes </w:t>
      </w:r>
      <w:r w:rsidRPr="00082DFC">
        <w:rPr>
          <w:rFonts w:ascii="Helvetica" w:eastAsia="宋体" w:hAnsi="Helvetica" w:cs="Helvetica"/>
          <w:color w:val="242F33"/>
          <w:spacing w:val="2"/>
          <w:kern w:val="0"/>
          <w:sz w:val="18"/>
          <w:szCs w:val="15"/>
        </w:rPr>
        <w:lastRenderedPageBreak/>
        <w:t>together."</w:t>
      </w:r>
    </w:p>
    <w:p w:rsidR="00082DFC" w:rsidRPr="00082DFC" w:rsidRDefault="00082DFC" w:rsidP="00082DFC">
      <w:pPr>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“但是螺旋线也太惨了。”阿列克谢斜倚在桌说道，叶甫根尼则靠在他的椅子上，“教练跟我说，编舞觉得我们应该在合练整套动作前培养一下默契。”</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Evgeni glances up at him suspiciously. "What connection?" he asks, without thinking.</w:t>
      </w:r>
    </w:p>
    <w:p w:rsidR="00082DFC" w:rsidRPr="00082DFC" w:rsidRDefault="00082DFC" w:rsidP="00082DFC">
      <w:pPr>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叶甫根尼狐疑地抬起头，想也不想就脱口而出：“什么默契？”</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Alexei laughs. "Exactly."</w:t>
      </w:r>
    </w:p>
    <w:p w:rsidR="00082DFC" w:rsidRPr="00082DFC" w:rsidRDefault="00082DFC" w:rsidP="00082DFC">
      <w:pPr>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阿列克谢大笑道，“就是啊。”</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Evgeni frowns. Mishin hasn't said anything like that to him. And yet - suddenly this meal makes sense. "That is why we are having dinner?"</w:t>
      </w:r>
    </w:p>
    <w:p w:rsidR="00082DFC" w:rsidRPr="00082DFC" w:rsidRDefault="006E68D2" w:rsidP="00082DFC">
      <w:pPr>
        <w:rPr>
          <w:rFonts w:ascii="Helvetica" w:eastAsia="宋体" w:hAnsi="Helvetica" w:cs="Helvetica"/>
          <w:color w:val="242F33"/>
          <w:spacing w:val="2"/>
          <w:kern w:val="0"/>
          <w:sz w:val="18"/>
          <w:szCs w:val="15"/>
        </w:rPr>
      </w:pPr>
      <w:r>
        <w:rPr>
          <w:rFonts w:ascii="Helvetica" w:eastAsia="宋体" w:hAnsi="Helvetica" w:cs="Helvetica" w:hint="eastAsia"/>
          <w:color w:val="242F33"/>
          <w:spacing w:val="2"/>
          <w:kern w:val="0"/>
          <w:sz w:val="18"/>
          <w:szCs w:val="15"/>
        </w:rPr>
        <w:t>叶甫根尼皱起了眉，米申从来没和他透露过半点什么默契的事。然后——突然这顿饭变得合理起来</w:t>
      </w:r>
      <w:r w:rsidR="00082DFC" w:rsidRPr="00082DFC">
        <w:rPr>
          <w:rFonts w:ascii="Helvetica" w:eastAsia="宋体" w:hAnsi="Helvetica" w:cs="Helvetica" w:hint="eastAsia"/>
          <w:color w:val="242F33"/>
          <w:spacing w:val="2"/>
          <w:kern w:val="0"/>
          <w:sz w:val="18"/>
          <w:szCs w:val="15"/>
        </w:rPr>
        <w:t>。“这就是为什么我们</w:t>
      </w:r>
      <w:r w:rsidR="00082DFC">
        <w:rPr>
          <w:rFonts w:ascii="Helvetica" w:eastAsia="宋体" w:hAnsi="Helvetica" w:cs="Helvetica" w:hint="eastAsia"/>
          <w:color w:val="242F33"/>
          <w:spacing w:val="2"/>
          <w:kern w:val="0"/>
          <w:sz w:val="18"/>
          <w:szCs w:val="15"/>
        </w:rPr>
        <w:t>现在</w:t>
      </w:r>
      <w:r w:rsidR="00082DFC" w:rsidRPr="00082DFC">
        <w:rPr>
          <w:rFonts w:ascii="Helvetica" w:eastAsia="宋体" w:hAnsi="Helvetica" w:cs="Helvetica" w:hint="eastAsia"/>
          <w:color w:val="242F33"/>
          <w:spacing w:val="2"/>
          <w:kern w:val="0"/>
          <w:sz w:val="18"/>
          <w:szCs w:val="15"/>
        </w:rPr>
        <w:t>在一起吃饭？”</w:t>
      </w:r>
      <w:r w:rsidR="00082DFC" w:rsidRPr="00082DFC">
        <w:rPr>
          <w:rFonts w:ascii="Helvetica" w:eastAsia="宋体" w:hAnsi="Helvetica" w:cs="Helvetica"/>
          <w:color w:val="242F33"/>
          <w:spacing w:val="2"/>
          <w:kern w:val="0"/>
          <w:sz w:val="18"/>
          <w:szCs w:val="15"/>
        </w:rPr>
        <w:br/>
      </w:r>
      <w:r w:rsidR="00082DFC" w:rsidRPr="00082DFC">
        <w:rPr>
          <w:rFonts w:ascii="Helvetica" w:eastAsia="宋体" w:hAnsi="Helvetica" w:cs="Helvetica"/>
          <w:color w:val="242F33"/>
          <w:spacing w:val="2"/>
          <w:kern w:val="0"/>
          <w:sz w:val="18"/>
          <w:szCs w:val="15"/>
        </w:rPr>
        <w:br/>
        <w:t>"Yes." Alexei folds his hands on the table; Evgeni looks at him reluctantly, and of</w:t>
      </w:r>
      <w:r w:rsidR="00082DFC" w:rsidRPr="00082DFC">
        <w:rPr>
          <w:rFonts w:ascii="Helvetica" w:eastAsia="宋体" w:hAnsi="Helvetica" w:cs="Helvetica"/>
          <w:color w:val="242F33"/>
          <w:spacing w:val="2"/>
          <w:kern w:val="0"/>
          <w:sz w:val="18"/>
        </w:rPr>
        <w:t> </w:t>
      </w:r>
      <w:r w:rsidR="00082DFC" w:rsidRPr="00082DFC">
        <w:rPr>
          <w:rFonts w:ascii="Helvetica" w:eastAsia="宋体" w:hAnsi="Helvetica" w:cs="Helvetica"/>
          <w:i/>
          <w:iCs/>
          <w:color w:val="242F33"/>
          <w:spacing w:val="2"/>
          <w:kern w:val="0"/>
          <w:sz w:val="18"/>
          <w:szCs w:val="15"/>
        </w:rPr>
        <w:t>course</w:t>
      </w:r>
      <w:r w:rsidR="00082DFC" w:rsidRPr="00082DFC">
        <w:rPr>
          <w:rFonts w:ascii="Helvetica" w:eastAsia="宋体" w:hAnsi="Helvetica" w:cs="Helvetica"/>
          <w:color w:val="242F33"/>
          <w:spacing w:val="2"/>
          <w:kern w:val="0"/>
          <w:sz w:val="18"/>
        </w:rPr>
        <w:t> </w:t>
      </w:r>
      <w:r w:rsidR="00082DFC" w:rsidRPr="00082DFC">
        <w:rPr>
          <w:rFonts w:ascii="Helvetica" w:eastAsia="宋体" w:hAnsi="Helvetica" w:cs="Helvetica"/>
          <w:color w:val="242F33"/>
          <w:spacing w:val="2"/>
          <w:kern w:val="0"/>
          <w:sz w:val="18"/>
          <w:szCs w:val="15"/>
        </w:rPr>
        <w:t>Alexei is smiling again. Alexei is</w:t>
      </w:r>
      <w:r w:rsidR="00082DFC" w:rsidRPr="00082DFC">
        <w:rPr>
          <w:rFonts w:ascii="Helvetica" w:eastAsia="宋体" w:hAnsi="Helvetica" w:cs="Helvetica"/>
          <w:color w:val="242F33"/>
          <w:spacing w:val="2"/>
          <w:kern w:val="0"/>
          <w:sz w:val="18"/>
        </w:rPr>
        <w:t> </w:t>
      </w:r>
      <w:r w:rsidR="00082DFC" w:rsidRPr="00082DFC">
        <w:rPr>
          <w:rFonts w:ascii="Helvetica" w:eastAsia="宋体" w:hAnsi="Helvetica" w:cs="Helvetica"/>
          <w:i/>
          <w:iCs/>
          <w:color w:val="242F33"/>
          <w:spacing w:val="2"/>
          <w:kern w:val="0"/>
          <w:sz w:val="18"/>
          <w:szCs w:val="15"/>
        </w:rPr>
        <w:t>enjoying</w:t>
      </w:r>
      <w:r w:rsidR="00082DFC" w:rsidRPr="00082DFC">
        <w:rPr>
          <w:rFonts w:ascii="Helvetica" w:eastAsia="宋体" w:hAnsi="Helvetica" w:cs="Helvetica"/>
          <w:color w:val="242F33"/>
          <w:spacing w:val="2"/>
          <w:kern w:val="0"/>
          <w:sz w:val="18"/>
        </w:rPr>
        <w:t> </w:t>
      </w:r>
      <w:r w:rsidR="00082DFC" w:rsidRPr="00082DFC">
        <w:rPr>
          <w:rFonts w:ascii="Helvetica" w:eastAsia="宋体" w:hAnsi="Helvetica" w:cs="Helvetica"/>
          <w:color w:val="242F33"/>
          <w:spacing w:val="2"/>
          <w:kern w:val="0"/>
          <w:sz w:val="18"/>
          <w:szCs w:val="15"/>
        </w:rPr>
        <w:t>himself. "Because I agree with the choreographer. We need to talk."</w:t>
      </w:r>
    </w:p>
    <w:p w:rsidR="00082DFC" w:rsidRPr="00082DFC" w:rsidRDefault="00082DFC" w:rsidP="00082DFC">
      <w:pPr>
        <w:widowControl/>
        <w:jc w:val="left"/>
        <w:rPr>
          <w:rFonts w:ascii="Helvetica" w:eastAsia="宋体" w:hAnsi="Helvetica" w:cs="Helvetica"/>
          <w:color w:val="242F33"/>
          <w:spacing w:val="2"/>
          <w:kern w:val="0"/>
          <w:sz w:val="18"/>
          <w:szCs w:val="15"/>
        </w:rPr>
      </w:pPr>
      <w:r w:rsidRPr="00082DFC">
        <w:rPr>
          <w:rFonts w:ascii="Helvetica" w:eastAsia="宋体" w:hAnsi="Helvetica" w:cs="Helvetica"/>
          <w:color w:val="242F33"/>
          <w:spacing w:val="2"/>
          <w:kern w:val="0"/>
          <w:sz w:val="18"/>
          <w:szCs w:val="15"/>
        </w:rPr>
        <w:t>"Talk about what?"</w:t>
      </w:r>
    </w:p>
    <w:p w:rsidR="00082DFC" w:rsidRPr="00082DFC" w:rsidRDefault="00082DFC" w:rsidP="00082DFC">
      <w:pPr>
        <w:widowControl/>
        <w:jc w:val="left"/>
        <w:rPr>
          <w:rFonts w:ascii="Helvetica" w:eastAsia="宋体" w:hAnsi="Helvetica" w:cs="Helvetica"/>
          <w:color w:val="242F33"/>
          <w:spacing w:val="2"/>
          <w:kern w:val="0"/>
          <w:sz w:val="18"/>
          <w:szCs w:val="15"/>
        </w:rPr>
      </w:pPr>
      <w:r>
        <w:rPr>
          <w:rFonts w:ascii="Helvetica" w:eastAsia="宋体" w:hAnsi="Helvetica" w:cs="Helvetica" w:hint="eastAsia"/>
          <w:color w:val="242F33"/>
          <w:spacing w:val="2"/>
          <w:kern w:val="0"/>
          <w:sz w:val="18"/>
          <w:szCs w:val="15"/>
        </w:rPr>
        <w:t>“对。”阿列克谢在桌面上交叠着双手</w:t>
      </w:r>
      <w:r w:rsidRPr="00082DFC">
        <w:rPr>
          <w:rFonts w:ascii="Helvetica" w:eastAsia="宋体" w:hAnsi="Helvetica" w:cs="Helvetica" w:hint="eastAsia"/>
          <w:color w:val="242F33"/>
          <w:spacing w:val="2"/>
          <w:kern w:val="0"/>
          <w:sz w:val="18"/>
          <w:szCs w:val="15"/>
        </w:rPr>
        <w:t>。叶甫根尼不情愿地看向他，阿列克谢</w:t>
      </w:r>
      <w:r w:rsidR="006E68D2" w:rsidRPr="006E68D2">
        <w:rPr>
          <w:rFonts w:ascii="Helvetica" w:eastAsia="宋体" w:hAnsi="Helvetica" w:cs="Helvetica" w:hint="eastAsia"/>
          <w:i/>
          <w:color w:val="242F33"/>
          <w:spacing w:val="2"/>
          <w:kern w:val="0"/>
          <w:sz w:val="18"/>
          <w:szCs w:val="15"/>
        </w:rPr>
        <w:t>不用说</w:t>
      </w:r>
      <w:r w:rsidRPr="00082DFC">
        <w:rPr>
          <w:rFonts w:ascii="Helvetica" w:eastAsia="宋体" w:hAnsi="Helvetica" w:cs="Helvetica" w:hint="eastAsia"/>
          <w:color w:val="242F33"/>
          <w:spacing w:val="2"/>
          <w:kern w:val="0"/>
          <w:sz w:val="18"/>
          <w:szCs w:val="15"/>
        </w:rPr>
        <w:t>又是微笑的表情，</w:t>
      </w:r>
      <w:r w:rsidR="006E68D2">
        <w:rPr>
          <w:rFonts w:ascii="Helvetica" w:eastAsia="宋体" w:hAnsi="Helvetica" w:cs="Helvetica" w:hint="eastAsia"/>
          <w:color w:val="242F33"/>
          <w:spacing w:val="2"/>
          <w:kern w:val="0"/>
          <w:sz w:val="18"/>
          <w:szCs w:val="15"/>
        </w:rPr>
        <w:t>一派</w:t>
      </w:r>
      <w:r w:rsidRPr="006E68D2">
        <w:rPr>
          <w:rFonts w:ascii="Helvetica" w:eastAsia="宋体" w:hAnsi="Helvetica" w:cs="Helvetica" w:hint="eastAsia"/>
          <w:i/>
          <w:color w:val="242F33"/>
          <w:spacing w:val="2"/>
          <w:kern w:val="0"/>
          <w:sz w:val="18"/>
          <w:szCs w:val="15"/>
        </w:rPr>
        <w:t>泰然自若</w:t>
      </w:r>
      <w:r w:rsidRPr="00082DFC">
        <w:rPr>
          <w:rFonts w:ascii="Helvetica" w:eastAsia="宋体" w:hAnsi="Helvetica" w:cs="Helvetica" w:hint="eastAsia"/>
          <w:color w:val="242F33"/>
          <w:spacing w:val="2"/>
          <w:kern w:val="0"/>
          <w:sz w:val="18"/>
          <w:szCs w:val="15"/>
        </w:rPr>
        <w:t>，“因为我同意编舞的</w:t>
      </w:r>
      <w:ins w:id="9" w:author="龙泉壁上鸣" w:date="2016-05-21T19:05:00Z">
        <w:r w:rsidR="00385E35">
          <w:rPr>
            <w:rFonts w:ascii="Helvetica" w:eastAsia="宋体" w:hAnsi="Helvetica" w:cs="Helvetica"/>
            <w:color w:val="242F33"/>
            <w:spacing w:val="2"/>
            <w:kern w:val="0"/>
            <w:sz w:val="18"/>
            <w:szCs w:val="15"/>
          </w:rPr>
          <w:t>意见</w:t>
        </w:r>
      </w:ins>
      <w:del w:id="10" w:author="龙泉壁上鸣" w:date="2016-05-21T19:05:00Z">
        <w:r w:rsidRPr="00082DFC" w:rsidDel="00385E35">
          <w:rPr>
            <w:rFonts w:ascii="Helvetica" w:eastAsia="宋体" w:hAnsi="Helvetica" w:cs="Helvetica" w:hint="eastAsia"/>
            <w:color w:val="242F33"/>
            <w:spacing w:val="2"/>
            <w:kern w:val="0"/>
            <w:sz w:val="18"/>
            <w:szCs w:val="15"/>
          </w:rPr>
          <w:delText>话</w:delText>
        </w:r>
      </w:del>
      <w:r w:rsidRPr="00082DFC">
        <w:rPr>
          <w:rFonts w:ascii="Helvetica" w:eastAsia="宋体" w:hAnsi="Helvetica" w:cs="Helvetica" w:hint="eastAsia"/>
          <w:color w:val="242F33"/>
          <w:spacing w:val="2"/>
          <w:kern w:val="0"/>
          <w:sz w:val="18"/>
          <w:szCs w:val="15"/>
        </w:rPr>
        <w:t>，我们应该谈谈。”</w:t>
      </w:r>
    </w:p>
    <w:p w:rsidR="00082DFC" w:rsidRPr="00082DFC" w:rsidRDefault="00082DFC" w:rsidP="00082DFC">
      <w:pPr>
        <w:widowControl/>
        <w:jc w:val="left"/>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“谈什么？”</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Alexei pauses and looks down at his hands for a moment, drumming his fingers thoughtfully on the table. "Zhenya, you're not--"</w:t>
      </w:r>
    </w:p>
    <w:p w:rsidR="00082DFC" w:rsidRPr="00082DFC" w:rsidRDefault="00082DFC" w:rsidP="00082DFC">
      <w:pPr>
        <w:widowControl/>
        <w:jc w:val="left"/>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阿列克谢顿了一下，视线在自己</w:t>
      </w:r>
      <w:r w:rsidR="006E68D2">
        <w:rPr>
          <w:rFonts w:ascii="Helvetica" w:eastAsia="宋体" w:hAnsi="Helvetica" w:cs="Helvetica" w:hint="eastAsia"/>
          <w:color w:val="242F33"/>
          <w:spacing w:val="2"/>
          <w:kern w:val="0"/>
          <w:sz w:val="18"/>
          <w:szCs w:val="15"/>
        </w:rPr>
        <w:t>的双手上停留了一会儿，他若有所思地用手指敲着桌子，“热尼亚，你觉</w:t>
      </w:r>
      <w:r w:rsidRPr="00082DFC">
        <w:rPr>
          <w:rFonts w:ascii="Helvetica" w:eastAsia="宋体" w:hAnsi="Helvetica" w:cs="Helvetica" w:hint="eastAsia"/>
          <w:color w:val="242F33"/>
          <w:spacing w:val="2"/>
          <w:kern w:val="0"/>
          <w:sz w:val="18"/>
          <w:szCs w:val="15"/>
        </w:rPr>
        <w:t>——”</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The waitress chooses this moment to arrive with their order; Evgeni leans back in his chair as she places the pizza down between them, thanks her with a brief smile, and toys with his fork while Alexei slides a slice onto his plate. He doesn't have much of an appetite.</w:t>
      </w:r>
    </w:p>
    <w:p w:rsidR="00082DFC" w:rsidRPr="00082DFC" w:rsidRDefault="00082DFC" w:rsidP="00082DFC">
      <w:pPr>
        <w:widowControl/>
        <w:jc w:val="left"/>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服务生却在这个当口送来了食物。她在他们之</w:t>
      </w:r>
      <w:r w:rsidR="006E68D2">
        <w:rPr>
          <w:rFonts w:ascii="Helvetica" w:eastAsia="宋体" w:hAnsi="Helvetica" w:cs="Helvetica" w:hint="eastAsia"/>
          <w:color w:val="242F33"/>
          <w:spacing w:val="2"/>
          <w:kern w:val="0"/>
          <w:sz w:val="18"/>
          <w:szCs w:val="15"/>
        </w:rPr>
        <w:t>间放下匹萨，叶甫根尼顺势靠向了椅背，向她弯了</w:t>
      </w:r>
      <w:r>
        <w:rPr>
          <w:rFonts w:ascii="Helvetica" w:eastAsia="宋体" w:hAnsi="Helvetica" w:cs="Helvetica" w:hint="eastAsia"/>
          <w:color w:val="242F33"/>
          <w:spacing w:val="2"/>
          <w:kern w:val="0"/>
          <w:sz w:val="18"/>
          <w:szCs w:val="15"/>
        </w:rPr>
        <w:t>一下</w:t>
      </w:r>
      <w:r w:rsidR="006E68D2">
        <w:rPr>
          <w:rFonts w:ascii="Helvetica" w:eastAsia="宋体" w:hAnsi="Helvetica" w:cs="Helvetica" w:hint="eastAsia"/>
          <w:color w:val="242F33"/>
          <w:spacing w:val="2"/>
          <w:kern w:val="0"/>
          <w:sz w:val="18"/>
          <w:szCs w:val="15"/>
        </w:rPr>
        <w:t>嘴角</w:t>
      </w:r>
      <w:r>
        <w:rPr>
          <w:rFonts w:ascii="Helvetica" w:eastAsia="宋体" w:hAnsi="Helvetica" w:cs="Helvetica" w:hint="eastAsia"/>
          <w:color w:val="242F33"/>
          <w:spacing w:val="2"/>
          <w:kern w:val="0"/>
          <w:sz w:val="18"/>
          <w:szCs w:val="15"/>
        </w:rPr>
        <w:t>以表谢意。</w:t>
      </w:r>
      <w:r w:rsidRPr="00082DFC">
        <w:rPr>
          <w:rFonts w:ascii="Helvetica" w:eastAsia="宋体" w:hAnsi="Helvetica" w:cs="Helvetica" w:hint="eastAsia"/>
          <w:color w:val="242F33"/>
          <w:spacing w:val="2"/>
          <w:kern w:val="0"/>
          <w:sz w:val="18"/>
          <w:szCs w:val="15"/>
        </w:rPr>
        <w:t>阿列克谢切匹萨</w:t>
      </w:r>
      <w:r>
        <w:rPr>
          <w:rFonts w:ascii="Helvetica" w:eastAsia="宋体" w:hAnsi="Helvetica" w:cs="Helvetica" w:hint="eastAsia"/>
          <w:color w:val="242F33"/>
          <w:spacing w:val="2"/>
          <w:kern w:val="0"/>
          <w:sz w:val="18"/>
          <w:szCs w:val="15"/>
        </w:rPr>
        <w:t>时</w:t>
      </w:r>
      <w:r w:rsidRPr="00082DFC">
        <w:rPr>
          <w:rFonts w:ascii="Helvetica" w:eastAsia="宋体" w:hAnsi="Helvetica" w:cs="Helvetica" w:hint="eastAsia"/>
          <w:color w:val="242F33"/>
          <w:spacing w:val="2"/>
          <w:kern w:val="0"/>
          <w:sz w:val="18"/>
          <w:szCs w:val="15"/>
        </w:rPr>
        <w:t>，</w:t>
      </w:r>
      <w:r>
        <w:rPr>
          <w:rFonts w:ascii="Helvetica" w:eastAsia="宋体" w:hAnsi="Helvetica" w:cs="Helvetica" w:hint="eastAsia"/>
          <w:color w:val="242F33"/>
          <w:spacing w:val="2"/>
          <w:kern w:val="0"/>
          <w:sz w:val="18"/>
          <w:szCs w:val="15"/>
        </w:rPr>
        <w:t>他</w:t>
      </w:r>
      <w:r w:rsidR="00900B6A">
        <w:rPr>
          <w:rFonts w:ascii="Helvetica" w:eastAsia="宋体" w:hAnsi="Helvetica" w:cs="Helvetica" w:hint="eastAsia"/>
          <w:color w:val="242F33"/>
          <w:spacing w:val="2"/>
          <w:kern w:val="0"/>
          <w:sz w:val="18"/>
          <w:szCs w:val="15"/>
        </w:rPr>
        <w:t>摆弄着手里的叉子，觉得没有多少</w:t>
      </w:r>
      <w:r w:rsidRPr="00082DFC">
        <w:rPr>
          <w:rFonts w:ascii="Helvetica" w:eastAsia="宋体" w:hAnsi="Helvetica" w:cs="Helvetica" w:hint="eastAsia"/>
          <w:color w:val="242F33"/>
          <w:spacing w:val="2"/>
          <w:kern w:val="0"/>
          <w:sz w:val="18"/>
          <w:szCs w:val="15"/>
        </w:rPr>
        <w:t>胃口。</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Alexei clears his throat and continues, "You're not comfortable with this, are you?"</w:t>
      </w:r>
    </w:p>
    <w:p w:rsidR="00082DFC" w:rsidRPr="00082DFC" w:rsidRDefault="006E68D2" w:rsidP="00082DFC">
      <w:pPr>
        <w:widowControl/>
        <w:jc w:val="left"/>
        <w:rPr>
          <w:rFonts w:ascii="Helvetica" w:eastAsia="宋体" w:hAnsi="Helvetica" w:cs="Helvetica"/>
          <w:color w:val="242F33"/>
          <w:spacing w:val="2"/>
          <w:kern w:val="0"/>
          <w:sz w:val="18"/>
          <w:szCs w:val="15"/>
        </w:rPr>
      </w:pPr>
      <w:r>
        <w:rPr>
          <w:rFonts w:ascii="Helvetica" w:eastAsia="宋体" w:hAnsi="Helvetica" w:cs="Helvetica" w:hint="eastAsia"/>
          <w:color w:val="242F33"/>
          <w:spacing w:val="2"/>
          <w:kern w:val="0"/>
          <w:sz w:val="18"/>
          <w:szCs w:val="15"/>
        </w:rPr>
        <w:t>阿列克谢清了清嗓子，继续说道，“你觉得</w:t>
      </w:r>
      <w:r w:rsidR="00082DFC" w:rsidRPr="00082DFC">
        <w:rPr>
          <w:rFonts w:ascii="Helvetica" w:eastAsia="宋体" w:hAnsi="Helvetica" w:cs="Helvetica" w:hint="eastAsia"/>
          <w:color w:val="242F33"/>
          <w:spacing w:val="2"/>
          <w:kern w:val="0"/>
          <w:sz w:val="18"/>
          <w:szCs w:val="15"/>
        </w:rPr>
        <w:t>这样</w:t>
      </w:r>
      <w:r>
        <w:rPr>
          <w:rFonts w:ascii="Helvetica" w:eastAsia="宋体" w:hAnsi="Helvetica" w:cs="Helvetica" w:hint="eastAsia"/>
          <w:color w:val="242F33"/>
          <w:spacing w:val="2"/>
          <w:kern w:val="0"/>
          <w:sz w:val="18"/>
          <w:szCs w:val="15"/>
        </w:rPr>
        <w:t>难受</w:t>
      </w:r>
      <w:r w:rsidR="00082DFC" w:rsidRPr="00082DFC">
        <w:rPr>
          <w:rFonts w:ascii="Helvetica" w:eastAsia="宋体" w:hAnsi="Helvetica" w:cs="Helvetica" w:hint="eastAsia"/>
          <w:color w:val="242F33"/>
          <w:spacing w:val="2"/>
          <w:kern w:val="0"/>
          <w:sz w:val="18"/>
          <w:szCs w:val="15"/>
        </w:rPr>
        <w:t>，是吧？”</w:t>
      </w:r>
      <w:r w:rsidR="00082DFC" w:rsidRPr="00082DFC">
        <w:rPr>
          <w:rFonts w:ascii="Helvetica" w:eastAsia="宋体" w:hAnsi="Helvetica" w:cs="Helvetica"/>
          <w:color w:val="242F33"/>
          <w:spacing w:val="2"/>
          <w:kern w:val="0"/>
          <w:sz w:val="18"/>
          <w:szCs w:val="15"/>
        </w:rPr>
        <w:br/>
      </w:r>
      <w:r w:rsidR="00082DFC" w:rsidRPr="00082DFC">
        <w:rPr>
          <w:rFonts w:ascii="Helvetica" w:eastAsia="宋体" w:hAnsi="Helvetica" w:cs="Helvetica"/>
          <w:color w:val="242F33"/>
          <w:spacing w:val="2"/>
          <w:kern w:val="0"/>
          <w:sz w:val="18"/>
          <w:szCs w:val="15"/>
        </w:rPr>
        <w:br/>
        <w:t>"With what," Evgeni asks flatly. He carves a bit off of the pizza and sticks it on his fork, blowing on it until the steam disperses; it smells good, but he isn't hungry.</w:t>
      </w:r>
      <w:r w:rsidR="00082DFC" w:rsidRPr="00082DFC">
        <w:rPr>
          <w:rFonts w:ascii="Helvetica" w:eastAsia="宋体" w:hAnsi="Helvetica" w:cs="Helvetica"/>
          <w:color w:val="242F33"/>
          <w:spacing w:val="2"/>
          <w:kern w:val="0"/>
          <w:sz w:val="18"/>
          <w:szCs w:val="15"/>
        </w:rPr>
        <w:br/>
        <w:t>"Skating with me," Alexei says. "I didn't think it was a good idea, either, when they first came to me. I told them,</w:t>
      </w:r>
      <w:r w:rsidR="00082DFC" w:rsidRPr="00082DFC">
        <w:rPr>
          <w:rFonts w:ascii="Helvetica" w:eastAsia="宋体" w:hAnsi="Helvetica" w:cs="Helvetica"/>
          <w:color w:val="242F33"/>
          <w:spacing w:val="2"/>
          <w:kern w:val="0"/>
          <w:sz w:val="18"/>
        </w:rPr>
        <w:t> </w:t>
      </w:r>
      <w:r w:rsidR="00082DFC" w:rsidRPr="00082DFC">
        <w:rPr>
          <w:rFonts w:ascii="Helvetica" w:eastAsia="宋体" w:hAnsi="Helvetica" w:cs="Helvetica"/>
          <w:i/>
          <w:iCs/>
          <w:color w:val="242F33"/>
          <w:spacing w:val="2"/>
          <w:kern w:val="0"/>
          <w:sz w:val="18"/>
          <w:szCs w:val="15"/>
        </w:rPr>
        <w:t>I'll do it if Zhenya agrees</w:t>
      </w:r>
      <w:r w:rsidR="00082DFC" w:rsidRPr="00082DFC">
        <w:rPr>
          <w:rFonts w:ascii="Helvetica" w:eastAsia="宋体" w:hAnsi="Helvetica" w:cs="Helvetica"/>
          <w:color w:val="242F33"/>
          <w:spacing w:val="2"/>
          <w:kern w:val="0"/>
          <w:sz w:val="18"/>
          <w:szCs w:val="15"/>
        </w:rPr>
        <w:t>, and then I forgot about it. I knew you wouldn't do it."</w:t>
      </w:r>
    </w:p>
    <w:p w:rsidR="00082DFC" w:rsidRPr="00082DFC" w:rsidRDefault="006E68D2" w:rsidP="00082DFC">
      <w:pPr>
        <w:widowControl/>
        <w:jc w:val="left"/>
        <w:rPr>
          <w:rFonts w:ascii="Helvetica" w:eastAsia="宋体" w:hAnsi="Helvetica" w:cs="Helvetica"/>
          <w:color w:val="242F33"/>
          <w:spacing w:val="2"/>
          <w:kern w:val="0"/>
          <w:sz w:val="18"/>
          <w:szCs w:val="15"/>
        </w:rPr>
      </w:pPr>
      <w:r>
        <w:rPr>
          <w:rFonts w:ascii="Helvetica" w:eastAsia="宋体" w:hAnsi="Helvetica" w:cs="Helvetica" w:hint="eastAsia"/>
          <w:color w:val="242F33"/>
          <w:spacing w:val="2"/>
          <w:kern w:val="0"/>
          <w:sz w:val="18"/>
          <w:szCs w:val="15"/>
        </w:rPr>
        <w:t>“难受</w:t>
      </w:r>
      <w:r w:rsidR="00082DFC" w:rsidRPr="00082DFC">
        <w:rPr>
          <w:rFonts w:ascii="Helvetica" w:eastAsia="宋体" w:hAnsi="Helvetica" w:cs="Helvetica" w:hint="eastAsia"/>
          <w:color w:val="242F33"/>
          <w:spacing w:val="2"/>
          <w:kern w:val="0"/>
          <w:sz w:val="18"/>
          <w:szCs w:val="15"/>
        </w:rPr>
        <w:t>什么？”叶甫根尼生硬地问道。他切了一小块匹萨叉在叉子上，将蒸腾的热气吹散，匹萨闻起来很香，但他不饿。</w:t>
      </w:r>
    </w:p>
    <w:p w:rsidR="00082DFC" w:rsidRPr="00082DFC" w:rsidRDefault="00900B6A" w:rsidP="00082DFC">
      <w:pPr>
        <w:widowControl/>
        <w:jc w:val="left"/>
        <w:rPr>
          <w:rFonts w:ascii="Helvetica" w:eastAsia="宋体" w:hAnsi="Helvetica" w:cs="Helvetica"/>
          <w:color w:val="242F33"/>
          <w:spacing w:val="2"/>
          <w:kern w:val="0"/>
          <w:sz w:val="18"/>
          <w:szCs w:val="15"/>
        </w:rPr>
      </w:pPr>
      <w:r>
        <w:rPr>
          <w:rFonts w:ascii="Helvetica" w:eastAsia="宋体" w:hAnsi="Helvetica" w:cs="Helvetica" w:hint="eastAsia"/>
          <w:color w:val="242F33"/>
          <w:spacing w:val="2"/>
          <w:kern w:val="0"/>
          <w:sz w:val="18"/>
          <w:szCs w:val="15"/>
        </w:rPr>
        <w:t>“和我搭档</w:t>
      </w:r>
      <w:r w:rsidR="00082DFC" w:rsidRPr="00082DFC">
        <w:rPr>
          <w:rFonts w:ascii="Helvetica" w:eastAsia="宋体" w:hAnsi="Helvetica" w:cs="Helvetica" w:hint="eastAsia"/>
          <w:color w:val="242F33"/>
          <w:spacing w:val="2"/>
          <w:kern w:val="0"/>
          <w:sz w:val="18"/>
          <w:szCs w:val="15"/>
        </w:rPr>
        <w:t>。”阿列克谢说，“我不觉得这是个好主意，所以当他们第一次来找我的时候，我告诉他们，</w:t>
      </w:r>
      <w:r w:rsidR="00082DFC" w:rsidRPr="00082DFC">
        <w:rPr>
          <w:rFonts w:ascii="Helvetica" w:eastAsia="宋体" w:hAnsi="Helvetica" w:cs="Helvetica" w:hint="eastAsia"/>
          <w:i/>
          <w:color w:val="242F33"/>
          <w:spacing w:val="2"/>
          <w:kern w:val="0"/>
          <w:sz w:val="18"/>
          <w:szCs w:val="15"/>
        </w:rPr>
        <w:t>如果热尼亚同意我就去</w:t>
      </w:r>
      <w:r w:rsidR="006E68D2">
        <w:rPr>
          <w:rFonts w:ascii="Helvetica" w:eastAsia="宋体" w:hAnsi="Helvetica" w:cs="Helvetica" w:hint="eastAsia"/>
          <w:color w:val="242F33"/>
          <w:spacing w:val="2"/>
          <w:kern w:val="0"/>
          <w:sz w:val="18"/>
          <w:szCs w:val="15"/>
        </w:rPr>
        <w:t>，然后就把这件事忘了。以我对你的了解，</w:t>
      </w:r>
      <w:r w:rsidR="00082DFC" w:rsidRPr="00082DFC">
        <w:rPr>
          <w:rFonts w:ascii="Helvetica" w:eastAsia="宋体" w:hAnsi="Helvetica" w:cs="Helvetica" w:hint="eastAsia"/>
          <w:color w:val="242F33"/>
          <w:spacing w:val="2"/>
          <w:kern w:val="0"/>
          <w:sz w:val="18"/>
          <w:szCs w:val="15"/>
        </w:rPr>
        <w:t>你不会同意的。”</w:t>
      </w:r>
      <w:r w:rsidR="00082DFC" w:rsidRPr="00082DFC">
        <w:rPr>
          <w:rFonts w:ascii="Helvetica" w:eastAsia="宋体" w:hAnsi="Helvetica" w:cs="Helvetica"/>
          <w:color w:val="242F33"/>
          <w:spacing w:val="2"/>
          <w:kern w:val="0"/>
          <w:sz w:val="18"/>
          <w:szCs w:val="15"/>
        </w:rPr>
        <w:br/>
      </w:r>
      <w:r w:rsidR="00082DFC" w:rsidRPr="00082DFC">
        <w:rPr>
          <w:rFonts w:ascii="Helvetica" w:eastAsia="宋体" w:hAnsi="Helvetica" w:cs="Helvetica"/>
          <w:color w:val="242F33"/>
          <w:spacing w:val="2"/>
          <w:kern w:val="0"/>
          <w:sz w:val="18"/>
          <w:szCs w:val="15"/>
        </w:rPr>
        <w:lastRenderedPageBreak/>
        <w:br/>
        <w:t>Evgeni swallows.</w:t>
      </w:r>
    </w:p>
    <w:p w:rsidR="00082DFC" w:rsidRPr="00082DFC" w:rsidRDefault="00082DFC" w:rsidP="00082DFC">
      <w:pPr>
        <w:widowControl/>
        <w:jc w:val="left"/>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叶甫根尼吞咽着食物。</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"Why did you say yes, Zhenya?"</w:t>
      </w:r>
    </w:p>
    <w:p w:rsidR="00082DFC" w:rsidRPr="00082DFC" w:rsidRDefault="00082DFC" w:rsidP="00082DFC">
      <w:pPr>
        <w:widowControl/>
        <w:jc w:val="left"/>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“你为什么答应，热尼亚？”</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"I want another medal," Evgeni says thickly, glancing at Alexei from under his bangs. "And we are the best skaters in Russia. Who else would go?"</w:t>
      </w:r>
    </w:p>
    <w:p w:rsidR="00082DFC" w:rsidRPr="00082DFC" w:rsidRDefault="00082DFC" w:rsidP="00082DFC">
      <w:pPr>
        <w:widowControl/>
        <w:jc w:val="left"/>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“我想要奖牌。”叶甫根尼含混地说道，从刘海下抬起眼睛望向阿列克谢，“我们是俄罗斯最好的选手，还能有谁？”</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"You don't need this medal," Alexei says earnestly. "You're not even a pairs skater."</w:t>
      </w:r>
    </w:p>
    <w:p w:rsidR="00082DFC" w:rsidRPr="00082DFC" w:rsidRDefault="00082DFC" w:rsidP="00082DFC">
      <w:pPr>
        <w:widowControl/>
        <w:jc w:val="left"/>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“你不需要这块奖牌。”阿列克谢直白地指出，“你甚至都不是双人滑选手。”</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"I want to advance the sport. For Russia."</w:t>
      </w:r>
    </w:p>
    <w:p w:rsidR="00082DFC" w:rsidRPr="00082DFC" w:rsidRDefault="00082DFC" w:rsidP="00082DFC">
      <w:pPr>
        <w:widowControl/>
        <w:jc w:val="left"/>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“为了俄罗斯，我要推动这项运动发展。”</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Alexei exhales slowly; he looks thoughtful, drumming his fingertips on the back of his hand. "You always want to advance the sport." He sounds oddly resigned.</w:t>
      </w:r>
    </w:p>
    <w:p w:rsidR="00082DFC" w:rsidRPr="00082DFC" w:rsidRDefault="00082DFC" w:rsidP="00082DFC">
      <w:pPr>
        <w:widowControl/>
        <w:jc w:val="left"/>
        <w:rPr>
          <w:rFonts w:ascii="Helvetica" w:eastAsia="宋体" w:hAnsi="Helvetica" w:cs="Helvetica"/>
          <w:color w:val="242F33"/>
          <w:spacing w:val="2"/>
          <w:kern w:val="0"/>
          <w:sz w:val="18"/>
          <w:szCs w:val="15"/>
        </w:rPr>
      </w:pPr>
      <w:r>
        <w:rPr>
          <w:rFonts w:ascii="Helvetica" w:eastAsia="宋体" w:hAnsi="Helvetica" w:cs="Helvetica" w:hint="eastAsia"/>
          <w:color w:val="242F33"/>
          <w:spacing w:val="2"/>
          <w:kern w:val="0"/>
          <w:sz w:val="18"/>
          <w:szCs w:val="15"/>
        </w:rPr>
        <w:t>阿列克谢缓慢地吐了口气；他看上去在思考</w:t>
      </w:r>
      <w:r w:rsidRPr="00082DFC">
        <w:rPr>
          <w:rFonts w:ascii="Helvetica" w:eastAsia="宋体" w:hAnsi="Helvetica" w:cs="Helvetica" w:hint="eastAsia"/>
          <w:color w:val="242F33"/>
          <w:spacing w:val="2"/>
          <w:kern w:val="0"/>
          <w:sz w:val="18"/>
          <w:szCs w:val="15"/>
        </w:rPr>
        <w:t>，一只手</w:t>
      </w:r>
      <w:r>
        <w:rPr>
          <w:rFonts w:ascii="Helvetica" w:eastAsia="宋体" w:hAnsi="Helvetica" w:cs="Helvetica" w:hint="eastAsia"/>
          <w:color w:val="242F33"/>
          <w:spacing w:val="2"/>
          <w:kern w:val="0"/>
          <w:sz w:val="18"/>
          <w:szCs w:val="15"/>
        </w:rPr>
        <w:t>的指尖在另一只手上轻轻点着，“你总是想要推动这项运动。”他让步的语气有一种说不出的古怪</w:t>
      </w:r>
      <w:r w:rsidRPr="00082DFC">
        <w:rPr>
          <w:rFonts w:ascii="Helvetica" w:eastAsia="宋体" w:hAnsi="Helvetica" w:cs="Helvetica" w:hint="eastAsia"/>
          <w:color w:val="242F33"/>
          <w:spacing w:val="2"/>
          <w:kern w:val="0"/>
          <w:sz w:val="18"/>
          <w:szCs w:val="15"/>
        </w:rPr>
        <w:t>。</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Evgeni eats in silence for a moment, wondering how this is supposed to make them</w:t>
      </w:r>
      <w:r w:rsidRPr="00082DFC">
        <w:rPr>
          <w:rFonts w:ascii="Helvetica" w:eastAsia="宋体" w:hAnsi="Helvetica" w:cs="Helvetica"/>
          <w:color w:val="242F33"/>
          <w:spacing w:val="2"/>
          <w:kern w:val="0"/>
          <w:sz w:val="18"/>
        </w:rPr>
        <w:t> </w:t>
      </w:r>
      <w:r w:rsidRPr="00082DFC">
        <w:rPr>
          <w:rFonts w:ascii="Helvetica" w:eastAsia="宋体" w:hAnsi="Helvetica" w:cs="Helvetica"/>
          <w:i/>
          <w:iCs/>
          <w:color w:val="242F33"/>
          <w:spacing w:val="2"/>
          <w:kern w:val="0"/>
          <w:sz w:val="18"/>
          <w:szCs w:val="15"/>
        </w:rPr>
        <w:t>connect</w:t>
      </w:r>
      <w:r w:rsidRPr="00082DFC">
        <w:rPr>
          <w:rFonts w:ascii="Helvetica" w:eastAsia="宋体" w:hAnsi="Helvetica" w:cs="Helvetica"/>
          <w:color w:val="242F33"/>
          <w:spacing w:val="2"/>
          <w:kern w:val="0"/>
          <w:sz w:val="18"/>
          <w:szCs w:val="15"/>
        </w:rPr>
        <w:t>, but something is nagging at him - something he doesn't understand.</w:t>
      </w:r>
    </w:p>
    <w:p w:rsidR="00082DFC" w:rsidRPr="00082DFC" w:rsidRDefault="00082DFC" w:rsidP="00082DFC">
      <w:pPr>
        <w:widowControl/>
        <w:jc w:val="left"/>
        <w:rPr>
          <w:rFonts w:ascii="Helvetica" w:eastAsia="宋体" w:hAnsi="Helvetica" w:cs="Helvetica"/>
          <w:color w:val="242F33"/>
          <w:spacing w:val="2"/>
          <w:kern w:val="0"/>
          <w:sz w:val="18"/>
          <w:szCs w:val="15"/>
        </w:rPr>
      </w:pPr>
      <w:r>
        <w:rPr>
          <w:rFonts w:ascii="Helvetica" w:eastAsia="宋体" w:hAnsi="Helvetica" w:cs="Helvetica" w:hint="eastAsia"/>
          <w:color w:val="242F33"/>
          <w:spacing w:val="2"/>
          <w:kern w:val="0"/>
          <w:sz w:val="18"/>
          <w:szCs w:val="15"/>
        </w:rPr>
        <w:t>叶甫根尼不作声地吃了一会儿，琢磨着</w:t>
      </w:r>
      <w:r w:rsidRPr="00082DFC">
        <w:rPr>
          <w:rFonts w:ascii="Helvetica" w:eastAsia="宋体" w:hAnsi="Helvetica" w:cs="Helvetica" w:hint="eastAsia"/>
          <w:color w:val="242F33"/>
          <w:spacing w:val="2"/>
          <w:kern w:val="0"/>
          <w:sz w:val="18"/>
          <w:szCs w:val="15"/>
        </w:rPr>
        <w:t>一起吃饭哪里能培养</w:t>
      </w:r>
      <w:r w:rsidRPr="00082DFC">
        <w:rPr>
          <w:rFonts w:ascii="Helvetica" w:eastAsia="宋体" w:hAnsi="Helvetica" w:cs="Helvetica" w:hint="eastAsia"/>
          <w:i/>
          <w:color w:val="242F33"/>
          <w:spacing w:val="2"/>
          <w:kern w:val="0"/>
          <w:sz w:val="18"/>
          <w:szCs w:val="15"/>
        </w:rPr>
        <w:t>默契</w:t>
      </w:r>
      <w:r w:rsidR="00900B6A">
        <w:rPr>
          <w:rFonts w:ascii="Helvetica" w:eastAsia="宋体" w:hAnsi="Helvetica" w:cs="Helvetica" w:hint="eastAsia"/>
          <w:color w:val="242F33"/>
          <w:spacing w:val="2"/>
          <w:kern w:val="0"/>
          <w:sz w:val="18"/>
          <w:szCs w:val="15"/>
        </w:rPr>
        <w:t>了，很多事他想不通，让他心烦意乱。</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"Lyosha." He pauses, because the nickname tastes strange to say; he hasn't called Alexei that since they were training partners. Alexei's eyes light up and he lifts his head, resting his chin in the palm of one hand. "Lyosha, why did you say yes?"</w:t>
      </w:r>
    </w:p>
    <w:p w:rsidR="00082DFC" w:rsidRPr="00082DFC" w:rsidRDefault="00082DFC" w:rsidP="00082DFC">
      <w:pPr>
        <w:widowControl/>
        <w:jc w:val="left"/>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“廖莎。”他顿了一下，这个昵称有些难说出口；自从两人搭档双人滑后，他就没有再这么称呼过阿列克谢</w:t>
      </w:r>
      <w:r>
        <w:rPr>
          <w:rFonts w:ascii="Helvetica" w:eastAsia="宋体" w:hAnsi="Helvetica" w:cs="Helvetica" w:hint="eastAsia"/>
          <w:color w:val="242F33"/>
          <w:spacing w:val="2"/>
          <w:kern w:val="0"/>
          <w:sz w:val="18"/>
          <w:szCs w:val="15"/>
        </w:rPr>
        <w:t>了</w:t>
      </w:r>
      <w:r w:rsidR="006E68D2">
        <w:rPr>
          <w:rFonts w:ascii="Helvetica" w:eastAsia="宋体" w:hAnsi="Helvetica" w:cs="Helvetica" w:hint="eastAsia"/>
          <w:color w:val="242F33"/>
          <w:spacing w:val="2"/>
          <w:kern w:val="0"/>
          <w:sz w:val="18"/>
          <w:szCs w:val="15"/>
        </w:rPr>
        <w:t>。阿列克谢的眼睛亮了，抬起了头看着他</w:t>
      </w:r>
      <w:r w:rsidRPr="00082DFC">
        <w:rPr>
          <w:rFonts w:ascii="Helvetica" w:eastAsia="宋体" w:hAnsi="Helvetica" w:cs="Helvetica" w:hint="eastAsia"/>
          <w:color w:val="242F33"/>
          <w:spacing w:val="2"/>
          <w:kern w:val="0"/>
          <w:sz w:val="18"/>
          <w:szCs w:val="15"/>
        </w:rPr>
        <w:t>，一手抵着脸颊。“廖莎，你为什么答应？”</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"You know I wanted to skate pairs." Alexei takes another bite of his meal, suddenly cheerful again.</w:t>
      </w:r>
    </w:p>
    <w:p w:rsidR="00082DFC" w:rsidRPr="00082DFC" w:rsidRDefault="00082DFC" w:rsidP="00082DFC">
      <w:pPr>
        <w:widowControl/>
        <w:jc w:val="left"/>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“你知道我想滑双人滑</w:t>
      </w:r>
      <w:r w:rsidR="006E68D2">
        <w:rPr>
          <w:rFonts w:ascii="Helvetica" w:eastAsia="宋体" w:hAnsi="Helvetica" w:cs="Helvetica" w:hint="eastAsia"/>
          <w:color w:val="242F33"/>
          <w:spacing w:val="2"/>
          <w:kern w:val="0"/>
          <w:sz w:val="18"/>
          <w:szCs w:val="15"/>
        </w:rPr>
        <w:t>的</w:t>
      </w:r>
      <w:r w:rsidRPr="00082DFC">
        <w:rPr>
          <w:rFonts w:ascii="Helvetica" w:eastAsia="宋体" w:hAnsi="Helvetica" w:cs="Helvetica" w:hint="eastAsia"/>
          <w:color w:val="242F33"/>
          <w:spacing w:val="2"/>
          <w:kern w:val="0"/>
          <w:sz w:val="18"/>
          <w:szCs w:val="15"/>
        </w:rPr>
        <w:t>。”阿列克谢咬了一口匹萨，突然又高兴了。</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w:t>
      </w:r>
      <w:r w:rsidRPr="00082DFC">
        <w:rPr>
          <w:rFonts w:ascii="Helvetica" w:eastAsia="宋体" w:hAnsi="Helvetica" w:cs="Helvetica"/>
          <w:i/>
          <w:iCs/>
          <w:color w:val="242F33"/>
          <w:spacing w:val="2"/>
          <w:kern w:val="0"/>
          <w:sz w:val="18"/>
          <w:szCs w:val="15"/>
        </w:rPr>
        <w:t>With me</w:t>
      </w:r>
      <w:r w:rsidRPr="00082DFC">
        <w:rPr>
          <w:rFonts w:ascii="Helvetica" w:eastAsia="宋体" w:hAnsi="Helvetica" w:cs="Helvetica"/>
          <w:color w:val="242F33"/>
          <w:spacing w:val="2"/>
          <w:kern w:val="0"/>
          <w:sz w:val="18"/>
          <w:szCs w:val="15"/>
        </w:rPr>
        <w:t>?" Evgeni demands, bewildered.</w:t>
      </w:r>
    </w:p>
    <w:p w:rsidR="00082DFC" w:rsidRPr="00082DFC" w:rsidRDefault="00082DFC" w:rsidP="00082DFC">
      <w:pPr>
        <w:widowControl/>
        <w:jc w:val="left"/>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w:t>
      </w:r>
      <w:r w:rsidRPr="00082DFC">
        <w:rPr>
          <w:rFonts w:ascii="Helvetica" w:eastAsia="宋体" w:hAnsi="Helvetica" w:cs="Helvetica" w:hint="eastAsia"/>
          <w:i/>
          <w:color w:val="242F33"/>
          <w:spacing w:val="2"/>
          <w:kern w:val="0"/>
          <w:sz w:val="18"/>
          <w:szCs w:val="15"/>
        </w:rPr>
        <w:t>和我？</w:t>
      </w:r>
      <w:r w:rsidRPr="00082DFC">
        <w:rPr>
          <w:rFonts w:ascii="Helvetica" w:eastAsia="宋体" w:hAnsi="Helvetica" w:cs="Helvetica" w:hint="eastAsia"/>
          <w:color w:val="242F33"/>
          <w:spacing w:val="2"/>
          <w:kern w:val="0"/>
          <w:sz w:val="18"/>
          <w:szCs w:val="15"/>
        </w:rPr>
        <w:t>”叶甫根尼不知所措地追问。</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Alexei shrugs. "Why not?"</w:t>
      </w:r>
    </w:p>
    <w:p w:rsidR="00082DFC" w:rsidRPr="00082DFC" w:rsidRDefault="00082DFC" w:rsidP="00082DFC">
      <w:pPr>
        <w:widowControl/>
        <w:jc w:val="left"/>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阿列克谢耸了耸肩，“那又怎么了？”</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Evgeni can think of a lot of reasons why not.</w:t>
      </w:r>
      <w:r w:rsidRPr="00082DFC">
        <w:rPr>
          <w:rFonts w:ascii="Helvetica" w:eastAsia="宋体" w:hAnsi="Helvetica" w:cs="Helvetica"/>
          <w:color w:val="242F33"/>
          <w:spacing w:val="2"/>
          <w:kern w:val="0"/>
          <w:sz w:val="18"/>
        </w:rPr>
        <w:t> </w:t>
      </w:r>
      <w:r w:rsidRPr="00082DFC">
        <w:rPr>
          <w:rFonts w:ascii="Helvetica" w:eastAsia="宋体" w:hAnsi="Helvetica" w:cs="Helvetica"/>
          <w:i/>
          <w:iCs/>
          <w:color w:val="242F33"/>
          <w:spacing w:val="2"/>
          <w:kern w:val="0"/>
          <w:sz w:val="18"/>
          <w:szCs w:val="15"/>
        </w:rPr>
        <w:t>I don't even like you</w:t>
      </w:r>
      <w:r w:rsidRPr="00082DFC">
        <w:rPr>
          <w:rFonts w:ascii="Helvetica" w:eastAsia="宋体" w:hAnsi="Helvetica" w:cs="Helvetica"/>
          <w:color w:val="242F33"/>
          <w:spacing w:val="2"/>
          <w:kern w:val="0"/>
          <w:sz w:val="18"/>
        </w:rPr>
        <w:t> </w:t>
      </w:r>
      <w:r w:rsidRPr="00082DFC">
        <w:rPr>
          <w:rFonts w:ascii="Helvetica" w:eastAsia="宋体" w:hAnsi="Helvetica" w:cs="Helvetica"/>
          <w:color w:val="242F33"/>
          <w:spacing w:val="2"/>
          <w:kern w:val="0"/>
          <w:sz w:val="18"/>
          <w:szCs w:val="15"/>
        </w:rPr>
        <w:t xml:space="preserve">is at the top of the list, followed </w:t>
      </w:r>
      <w:r w:rsidRPr="00082DFC">
        <w:rPr>
          <w:rFonts w:ascii="Helvetica" w:eastAsia="宋体" w:hAnsi="Helvetica" w:cs="Helvetica"/>
          <w:color w:val="242F33"/>
          <w:spacing w:val="2"/>
          <w:kern w:val="0"/>
          <w:sz w:val="18"/>
          <w:szCs w:val="15"/>
        </w:rPr>
        <w:lastRenderedPageBreak/>
        <w:t>by</w:t>
      </w:r>
      <w:r w:rsidRPr="00082DFC">
        <w:rPr>
          <w:rFonts w:ascii="Helvetica" w:eastAsia="宋体" w:hAnsi="Helvetica" w:cs="Helvetica"/>
          <w:color w:val="242F33"/>
          <w:spacing w:val="2"/>
          <w:kern w:val="0"/>
          <w:sz w:val="18"/>
        </w:rPr>
        <w:t> </w:t>
      </w:r>
      <w:r w:rsidRPr="00082DFC">
        <w:rPr>
          <w:rFonts w:ascii="Helvetica" w:eastAsia="宋体" w:hAnsi="Helvetica" w:cs="Helvetica"/>
          <w:i/>
          <w:iCs/>
          <w:color w:val="242F33"/>
          <w:spacing w:val="2"/>
          <w:kern w:val="0"/>
          <w:sz w:val="18"/>
          <w:szCs w:val="15"/>
        </w:rPr>
        <w:t>you don't even like me</w:t>
      </w:r>
      <w:r w:rsidRPr="00082DFC">
        <w:rPr>
          <w:rFonts w:ascii="Helvetica" w:eastAsia="宋体" w:hAnsi="Helvetica" w:cs="Helvetica"/>
          <w:color w:val="242F33"/>
          <w:spacing w:val="2"/>
          <w:kern w:val="0"/>
          <w:sz w:val="18"/>
        </w:rPr>
        <w:t> </w:t>
      </w:r>
      <w:r w:rsidRPr="00082DFC">
        <w:rPr>
          <w:rFonts w:ascii="Helvetica" w:eastAsia="宋体" w:hAnsi="Helvetica" w:cs="Helvetica"/>
          <w:color w:val="242F33"/>
          <w:spacing w:val="2"/>
          <w:kern w:val="0"/>
          <w:sz w:val="18"/>
          <w:szCs w:val="15"/>
        </w:rPr>
        <w:t>and</w:t>
      </w:r>
      <w:r w:rsidRPr="00082DFC">
        <w:rPr>
          <w:rFonts w:ascii="Helvetica" w:eastAsia="宋体" w:hAnsi="Helvetica" w:cs="Helvetica"/>
          <w:color w:val="242F33"/>
          <w:spacing w:val="2"/>
          <w:kern w:val="0"/>
          <w:sz w:val="18"/>
        </w:rPr>
        <w:t> </w:t>
      </w:r>
      <w:r w:rsidRPr="00082DFC">
        <w:rPr>
          <w:rFonts w:ascii="Helvetica" w:eastAsia="宋体" w:hAnsi="Helvetica" w:cs="Helvetica"/>
          <w:i/>
          <w:iCs/>
          <w:color w:val="242F33"/>
          <w:spacing w:val="2"/>
          <w:kern w:val="0"/>
          <w:sz w:val="18"/>
          <w:szCs w:val="15"/>
        </w:rPr>
        <w:t>you can barely lift me</w:t>
      </w:r>
      <w:r w:rsidRPr="00082DFC">
        <w:rPr>
          <w:rFonts w:ascii="Helvetica" w:eastAsia="宋体" w:hAnsi="Helvetica" w:cs="Helvetica"/>
          <w:color w:val="242F33"/>
          <w:spacing w:val="2"/>
          <w:kern w:val="0"/>
          <w:sz w:val="18"/>
        </w:rPr>
        <w:t> </w:t>
      </w:r>
      <w:r w:rsidRPr="00082DFC">
        <w:rPr>
          <w:rFonts w:ascii="Helvetica" w:eastAsia="宋体" w:hAnsi="Helvetica" w:cs="Helvetica"/>
          <w:color w:val="242F33"/>
          <w:spacing w:val="2"/>
          <w:kern w:val="0"/>
          <w:sz w:val="18"/>
          <w:szCs w:val="15"/>
        </w:rPr>
        <w:t>and finally</w:t>
      </w:r>
      <w:r w:rsidRPr="00082DFC">
        <w:rPr>
          <w:rFonts w:ascii="Helvetica" w:eastAsia="宋体" w:hAnsi="Helvetica" w:cs="Helvetica"/>
          <w:color w:val="242F33"/>
          <w:spacing w:val="2"/>
          <w:kern w:val="0"/>
          <w:sz w:val="18"/>
        </w:rPr>
        <w:t> </w:t>
      </w:r>
      <w:r w:rsidRPr="00082DFC">
        <w:rPr>
          <w:rFonts w:ascii="Helvetica" w:eastAsia="宋体" w:hAnsi="Helvetica" w:cs="Helvetica"/>
          <w:i/>
          <w:iCs/>
          <w:color w:val="242F33"/>
          <w:spacing w:val="2"/>
          <w:kern w:val="0"/>
          <w:sz w:val="18"/>
          <w:szCs w:val="15"/>
        </w:rPr>
        <w:t>you haven't willingly touched me since the last Olympics</w:t>
      </w:r>
      <w:r w:rsidRPr="00082DFC">
        <w:rPr>
          <w:rFonts w:ascii="Helvetica" w:eastAsia="宋体" w:hAnsi="Helvetica" w:cs="Helvetica"/>
          <w:color w:val="242F33"/>
          <w:spacing w:val="2"/>
          <w:kern w:val="0"/>
          <w:sz w:val="18"/>
          <w:szCs w:val="15"/>
        </w:rPr>
        <w:t>.</w:t>
      </w:r>
    </w:p>
    <w:p w:rsidR="00082DFC" w:rsidRPr="00082DFC" w:rsidRDefault="00082DFC" w:rsidP="00082DFC">
      <w:pPr>
        <w:widowControl/>
        <w:jc w:val="left"/>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叶甫根尼能够想出很多个</w:t>
      </w:r>
      <w:ins w:id="11" w:author="龙泉壁上鸣" w:date="2016-05-21T19:15:00Z">
        <w:r w:rsidR="006C3E38">
          <w:rPr>
            <w:rFonts w:ascii="Helvetica" w:eastAsia="宋体" w:hAnsi="Helvetica" w:cs="Helvetica" w:hint="eastAsia"/>
            <w:color w:val="242F33"/>
            <w:spacing w:val="2"/>
            <w:kern w:val="0"/>
            <w:sz w:val="18"/>
            <w:szCs w:val="15"/>
          </w:rPr>
          <w:t>“</w:t>
        </w:r>
      </w:ins>
      <w:r w:rsidRPr="00082DFC">
        <w:rPr>
          <w:rFonts w:ascii="Helvetica" w:eastAsia="宋体" w:hAnsi="Helvetica" w:cs="Helvetica" w:hint="eastAsia"/>
          <w:color w:val="242F33"/>
          <w:spacing w:val="2"/>
          <w:kern w:val="0"/>
          <w:sz w:val="18"/>
          <w:szCs w:val="15"/>
        </w:rPr>
        <w:t>怎么了</w:t>
      </w:r>
      <w:ins w:id="12" w:author="龙泉壁上鸣" w:date="2016-05-21T19:15:00Z">
        <w:r w:rsidR="006C3E38">
          <w:rPr>
            <w:rFonts w:ascii="Helvetica" w:eastAsia="宋体" w:hAnsi="Helvetica" w:cs="Helvetica" w:hint="eastAsia"/>
            <w:color w:val="242F33"/>
            <w:spacing w:val="2"/>
            <w:kern w:val="0"/>
            <w:sz w:val="18"/>
            <w:szCs w:val="15"/>
          </w:rPr>
          <w:t>”</w:t>
        </w:r>
      </w:ins>
      <w:r w:rsidRPr="00082DFC">
        <w:rPr>
          <w:rFonts w:ascii="Helvetica" w:eastAsia="宋体" w:hAnsi="Helvetica" w:cs="Helvetica" w:hint="eastAsia"/>
          <w:color w:val="242F33"/>
          <w:spacing w:val="2"/>
          <w:kern w:val="0"/>
          <w:sz w:val="18"/>
          <w:szCs w:val="15"/>
        </w:rPr>
        <w:t>的理由。</w:t>
      </w:r>
      <w:r w:rsidRPr="00082DFC">
        <w:rPr>
          <w:rFonts w:ascii="Helvetica" w:eastAsia="宋体" w:hAnsi="Helvetica" w:cs="Helvetica" w:hint="eastAsia"/>
          <w:i/>
          <w:color w:val="242F33"/>
          <w:spacing w:val="2"/>
          <w:kern w:val="0"/>
          <w:sz w:val="18"/>
          <w:szCs w:val="15"/>
        </w:rPr>
        <w:t>我根本不喜欢你</w:t>
      </w:r>
      <w:r w:rsidRPr="00082DFC">
        <w:rPr>
          <w:rFonts w:ascii="Helvetica" w:eastAsia="宋体" w:hAnsi="Helvetica" w:cs="Helvetica" w:hint="eastAsia"/>
          <w:color w:val="242F33"/>
          <w:spacing w:val="2"/>
          <w:kern w:val="0"/>
          <w:sz w:val="18"/>
          <w:szCs w:val="15"/>
        </w:rPr>
        <w:t>首当其冲，其次是</w:t>
      </w:r>
      <w:r w:rsidRPr="00082DFC">
        <w:rPr>
          <w:rFonts w:ascii="Helvetica" w:eastAsia="宋体" w:hAnsi="Helvetica" w:cs="Helvetica" w:hint="eastAsia"/>
          <w:i/>
          <w:color w:val="242F33"/>
          <w:spacing w:val="2"/>
          <w:kern w:val="0"/>
          <w:sz w:val="18"/>
          <w:szCs w:val="15"/>
        </w:rPr>
        <w:t>你根本不喜欢我</w:t>
      </w:r>
      <w:r w:rsidRPr="00082DFC">
        <w:rPr>
          <w:rFonts w:ascii="Helvetica" w:eastAsia="宋体" w:hAnsi="Helvetica" w:cs="Helvetica" w:hint="eastAsia"/>
          <w:color w:val="242F33"/>
          <w:spacing w:val="2"/>
          <w:kern w:val="0"/>
          <w:sz w:val="18"/>
          <w:szCs w:val="15"/>
        </w:rPr>
        <w:t>以及</w:t>
      </w:r>
      <w:r w:rsidRPr="00082DFC">
        <w:rPr>
          <w:rFonts w:ascii="Helvetica" w:eastAsia="宋体" w:hAnsi="Helvetica" w:cs="Helvetica" w:hint="eastAsia"/>
          <w:i/>
          <w:color w:val="242F33"/>
          <w:spacing w:val="2"/>
          <w:kern w:val="0"/>
          <w:sz w:val="18"/>
          <w:szCs w:val="15"/>
        </w:rPr>
        <w:t>你举不起我</w:t>
      </w:r>
      <w:r w:rsidRPr="00082DFC">
        <w:rPr>
          <w:rFonts w:ascii="Helvetica" w:eastAsia="宋体" w:hAnsi="Helvetica" w:cs="Helvetica" w:hint="eastAsia"/>
          <w:color w:val="242F33"/>
          <w:spacing w:val="2"/>
          <w:kern w:val="0"/>
          <w:sz w:val="18"/>
          <w:szCs w:val="15"/>
        </w:rPr>
        <w:t>。最后的一个是，</w:t>
      </w:r>
      <w:r w:rsidRPr="00082DFC">
        <w:rPr>
          <w:rFonts w:ascii="Helvetica" w:eastAsia="宋体" w:hAnsi="Helvetica" w:cs="Helvetica" w:hint="eastAsia"/>
          <w:i/>
          <w:color w:val="242F33"/>
          <w:spacing w:val="2"/>
          <w:kern w:val="0"/>
          <w:sz w:val="18"/>
          <w:szCs w:val="15"/>
        </w:rPr>
        <w:t>自从上届奥运会之后，你就再也没有主动接触过我。（注二）</w:t>
      </w:r>
      <w:r w:rsidRPr="00082DFC">
        <w:rPr>
          <w:rFonts w:ascii="Helvetica" w:eastAsia="宋体" w:hAnsi="Helvetica" w:cs="Helvetica"/>
          <w:i/>
          <w:color w:val="242F33"/>
          <w:spacing w:val="2"/>
          <w:kern w:val="0"/>
          <w:sz w:val="18"/>
          <w:szCs w:val="15"/>
        </w:rPr>
        <w:br/>
      </w:r>
      <w:r w:rsidRPr="00082DFC">
        <w:rPr>
          <w:rFonts w:ascii="Helvetica" w:eastAsia="宋体" w:hAnsi="Helvetica" w:cs="Helvetica"/>
          <w:color w:val="242F33"/>
          <w:spacing w:val="2"/>
          <w:kern w:val="0"/>
          <w:sz w:val="18"/>
          <w:szCs w:val="15"/>
        </w:rPr>
        <w:br/>
        <w:t>He's trying not to think about the last Olympics. Not now.</w:t>
      </w:r>
    </w:p>
    <w:p w:rsidR="00082DFC" w:rsidRPr="00082DFC" w:rsidRDefault="00082DFC" w:rsidP="00082DFC">
      <w:pPr>
        <w:widowControl/>
        <w:jc w:val="left"/>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他尽力不去想上届奥运会，现在不能想。</w:t>
      </w: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"Anyway." Alexei clears his throat and sets his fork down on his plate with a soft clink, getting Evgeni's attention. "We aren't competing anymore, Zhenya. We have to work</w:t>
      </w:r>
      <w:r w:rsidRPr="00082DFC">
        <w:rPr>
          <w:rFonts w:ascii="Helvetica" w:eastAsia="宋体" w:hAnsi="Helvetica" w:cs="Helvetica"/>
          <w:color w:val="242F33"/>
          <w:spacing w:val="2"/>
          <w:kern w:val="0"/>
          <w:sz w:val="18"/>
        </w:rPr>
        <w:t> </w:t>
      </w:r>
      <w:r w:rsidRPr="00082DFC">
        <w:rPr>
          <w:rFonts w:ascii="Helvetica" w:eastAsia="宋体" w:hAnsi="Helvetica" w:cs="Helvetica"/>
          <w:i/>
          <w:iCs/>
          <w:color w:val="242F33"/>
          <w:spacing w:val="2"/>
          <w:kern w:val="0"/>
          <w:sz w:val="18"/>
          <w:szCs w:val="15"/>
        </w:rPr>
        <w:t>together</w:t>
      </w:r>
      <w:r w:rsidRPr="00082DFC">
        <w:rPr>
          <w:rFonts w:ascii="Helvetica" w:eastAsia="宋体" w:hAnsi="Helvetica" w:cs="Helvetica"/>
          <w:color w:val="242F33"/>
          <w:spacing w:val="2"/>
          <w:kern w:val="0"/>
          <w:sz w:val="18"/>
          <w:szCs w:val="15"/>
        </w:rPr>
        <w:t>. Can you do that?" There's an edge to his voice almost like there used to be - a challenge.</w:t>
      </w:r>
    </w:p>
    <w:p w:rsidR="00082DFC" w:rsidRPr="00082DFC" w:rsidRDefault="00082DFC" w:rsidP="00082DFC">
      <w:pPr>
        <w:widowControl/>
        <w:jc w:val="left"/>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“无论如何，”阿列克谢清了清嗓子，叉子在盘子上发出一声轻响，叶甫根尼望向他。“我们现在不再竞争了，热尼亚。我们是在</w:t>
      </w:r>
      <w:r w:rsidRPr="00082DFC">
        <w:rPr>
          <w:rFonts w:ascii="Helvetica" w:eastAsia="宋体" w:hAnsi="Helvetica" w:cs="Helvetica" w:hint="eastAsia"/>
          <w:i/>
          <w:color w:val="242F33"/>
          <w:spacing w:val="2"/>
          <w:kern w:val="0"/>
          <w:sz w:val="18"/>
          <w:szCs w:val="15"/>
        </w:rPr>
        <w:t>搭档</w:t>
      </w:r>
      <w:r w:rsidR="006E68D2">
        <w:rPr>
          <w:rFonts w:ascii="Helvetica" w:eastAsia="宋体" w:hAnsi="Helvetica" w:cs="Helvetica" w:hint="eastAsia"/>
          <w:color w:val="242F33"/>
          <w:spacing w:val="2"/>
          <w:kern w:val="0"/>
          <w:sz w:val="18"/>
          <w:szCs w:val="15"/>
        </w:rPr>
        <w:t>。你做得好</w:t>
      </w:r>
      <w:r w:rsidRPr="00082DFC">
        <w:rPr>
          <w:rFonts w:ascii="Helvetica" w:eastAsia="宋体" w:hAnsi="Helvetica" w:cs="Helvetica" w:hint="eastAsia"/>
          <w:color w:val="242F33"/>
          <w:spacing w:val="2"/>
          <w:kern w:val="0"/>
          <w:sz w:val="18"/>
          <w:szCs w:val="15"/>
        </w:rPr>
        <w:t>吗？</w:t>
      </w:r>
      <w:ins w:id="13" w:author="龙泉壁上鸣" w:date="2016-05-21T19:17:00Z">
        <w:r w:rsidR="006C3E38">
          <w:rPr>
            <w:rFonts w:ascii="Helvetica" w:eastAsia="宋体" w:hAnsi="Helvetica" w:cs="Helvetica" w:hint="eastAsia"/>
            <w:color w:val="242F33"/>
            <w:spacing w:val="2"/>
            <w:kern w:val="0"/>
            <w:sz w:val="18"/>
            <w:szCs w:val="15"/>
          </w:rPr>
          <w:t>你能做好这个吗？</w:t>
        </w:r>
      </w:ins>
      <w:bookmarkStart w:id="14" w:name="_GoBack"/>
      <w:bookmarkEnd w:id="14"/>
      <w:r w:rsidRPr="00082DFC">
        <w:rPr>
          <w:rFonts w:ascii="Helvetica" w:eastAsia="宋体" w:hAnsi="Helvetica" w:cs="Helvetica" w:hint="eastAsia"/>
          <w:color w:val="242F33"/>
          <w:spacing w:val="2"/>
          <w:kern w:val="0"/>
          <w:sz w:val="18"/>
          <w:szCs w:val="15"/>
        </w:rPr>
        <w:t>”</w:t>
      </w:r>
    </w:p>
    <w:p w:rsidR="00082DFC" w:rsidRPr="00082DFC" w:rsidRDefault="00900B6A" w:rsidP="00082DFC">
      <w:pPr>
        <w:widowControl/>
        <w:jc w:val="left"/>
        <w:rPr>
          <w:rFonts w:ascii="Helvetica" w:eastAsia="宋体" w:hAnsi="Helvetica" w:cs="Helvetica"/>
          <w:color w:val="242F33"/>
          <w:spacing w:val="2"/>
          <w:kern w:val="0"/>
          <w:sz w:val="18"/>
          <w:szCs w:val="15"/>
        </w:rPr>
      </w:pPr>
      <w:r>
        <w:rPr>
          <w:rFonts w:ascii="Helvetica" w:eastAsia="宋体" w:hAnsi="Helvetica" w:cs="Helvetica" w:hint="eastAsia"/>
          <w:color w:val="242F33"/>
          <w:spacing w:val="2"/>
          <w:kern w:val="0"/>
          <w:sz w:val="18"/>
          <w:szCs w:val="15"/>
        </w:rPr>
        <w:t>他的语气里有些自己很熟悉的东西——他在挑战自己</w:t>
      </w:r>
      <w:r w:rsidR="00082DFC" w:rsidRPr="00082DFC">
        <w:rPr>
          <w:rFonts w:ascii="Helvetica" w:eastAsia="宋体" w:hAnsi="Helvetica" w:cs="Helvetica" w:hint="eastAsia"/>
          <w:color w:val="242F33"/>
          <w:spacing w:val="2"/>
          <w:kern w:val="0"/>
          <w:sz w:val="18"/>
          <w:szCs w:val="15"/>
        </w:rPr>
        <w:t>。</w:t>
      </w:r>
    </w:p>
    <w:p w:rsidR="00082DFC" w:rsidRPr="00082DFC" w:rsidRDefault="00082DFC" w:rsidP="00082DFC">
      <w:pPr>
        <w:widowControl/>
        <w:jc w:val="left"/>
        <w:rPr>
          <w:rFonts w:ascii="Helvetica" w:eastAsia="宋体" w:hAnsi="Helvetica" w:cs="Helvetica"/>
          <w:color w:val="242F33"/>
          <w:spacing w:val="2"/>
          <w:kern w:val="0"/>
          <w:sz w:val="18"/>
          <w:szCs w:val="15"/>
        </w:rPr>
      </w:pPr>
      <w:r w:rsidRPr="00082DFC">
        <w:rPr>
          <w:rFonts w:ascii="Helvetica" w:eastAsia="宋体" w:hAnsi="Helvetica" w:cs="Helvetica"/>
          <w:color w:val="242F33"/>
          <w:spacing w:val="2"/>
          <w:kern w:val="0"/>
          <w:sz w:val="18"/>
          <w:szCs w:val="15"/>
        </w:rPr>
        <w:br/>
      </w:r>
      <w:r w:rsidRPr="00082DFC">
        <w:rPr>
          <w:rFonts w:ascii="Helvetica" w:eastAsia="宋体" w:hAnsi="Helvetica" w:cs="Helvetica"/>
          <w:color w:val="242F33"/>
          <w:spacing w:val="2"/>
          <w:kern w:val="0"/>
          <w:sz w:val="18"/>
          <w:szCs w:val="15"/>
        </w:rPr>
        <w:br/>
        <w:t>Evgeni never could refuse a challenge from him. "Of course."</w:t>
      </w:r>
    </w:p>
    <w:p w:rsidR="00082DFC" w:rsidRPr="00082DFC" w:rsidRDefault="00900B6A" w:rsidP="00082DFC">
      <w:pPr>
        <w:widowControl/>
        <w:jc w:val="left"/>
        <w:rPr>
          <w:rFonts w:ascii="Helvetica" w:eastAsia="宋体" w:hAnsi="Helvetica" w:cs="Helvetica"/>
          <w:color w:val="242F33"/>
          <w:spacing w:val="2"/>
          <w:kern w:val="0"/>
          <w:sz w:val="18"/>
          <w:szCs w:val="15"/>
        </w:rPr>
      </w:pPr>
      <w:r>
        <w:rPr>
          <w:rFonts w:ascii="Helvetica" w:eastAsia="宋体" w:hAnsi="Helvetica" w:cs="Helvetica" w:hint="eastAsia"/>
          <w:color w:val="242F33"/>
          <w:spacing w:val="2"/>
          <w:kern w:val="0"/>
          <w:sz w:val="18"/>
          <w:szCs w:val="15"/>
        </w:rPr>
        <w:t>叶甫根尼从来不能抗拒来自阿列克谢的挑战，“当然</w:t>
      </w:r>
      <w:r w:rsidR="00082DFC" w:rsidRPr="00082DFC">
        <w:rPr>
          <w:rFonts w:ascii="Helvetica" w:eastAsia="宋体" w:hAnsi="Helvetica" w:cs="Helvetica" w:hint="eastAsia"/>
          <w:color w:val="242F33"/>
          <w:spacing w:val="2"/>
          <w:kern w:val="0"/>
          <w:sz w:val="18"/>
          <w:szCs w:val="15"/>
        </w:rPr>
        <w:t>。”</w:t>
      </w:r>
      <w:r w:rsidR="00082DFC" w:rsidRPr="00082DFC">
        <w:rPr>
          <w:rFonts w:ascii="Helvetica" w:eastAsia="宋体" w:hAnsi="Helvetica" w:cs="Helvetica"/>
          <w:color w:val="242F33"/>
          <w:spacing w:val="2"/>
          <w:kern w:val="0"/>
          <w:sz w:val="18"/>
          <w:szCs w:val="15"/>
        </w:rPr>
        <w:br/>
      </w:r>
      <w:r w:rsidR="00082DFC" w:rsidRPr="00082DFC">
        <w:rPr>
          <w:rFonts w:ascii="Helvetica" w:eastAsia="宋体" w:hAnsi="Helvetica" w:cs="Helvetica"/>
          <w:color w:val="242F33"/>
          <w:spacing w:val="2"/>
          <w:kern w:val="0"/>
          <w:sz w:val="18"/>
          <w:szCs w:val="15"/>
        </w:rPr>
        <w:br/>
        <w:t>"All right." Alexei starts to say something else, but seems to reconsider before the words can leave his mouth. He shakes his head instead, returning to his meal with a smile back on his face. Evgeni stares at him flatly, wondering what exactly he's just agreed to.</w:t>
      </w:r>
    </w:p>
    <w:p w:rsidR="00082DFC" w:rsidRPr="00082DFC" w:rsidRDefault="00082DFC" w:rsidP="00082DFC">
      <w:pPr>
        <w:widowControl/>
        <w:jc w:val="left"/>
        <w:rPr>
          <w:rFonts w:ascii="Helvetica" w:eastAsia="宋体" w:hAnsi="Helvetica" w:cs="Helvetica"/>
          <w:color w:val="242F33"/>
          <w:spacing w:val="2"/>
          <w:kern w:val="0"/>
          <w:sz w:val="18"/>
          <w:szCs w:val="15"/>
        </w:rPr>
      </w:pPr>
      <w:r w:rsidRPr="00082DFC">
        <w:rPr>
          <w:rFonts w:ascii="Helvetica" w:eastAsia="宋体" w:hAnsi="Helvetica" w:cs="Helvetica" w:hint="eastAsia"/>
          <w:color w:val="242F33"/>
          <w:spacing w:val="2"/>
          <w:kern w:val="0"/>
          <w:sz w:val="18"/>
          <w:szCs w:val="15"/>
        </w:rPr>
        <w:t>“太好了。”阿列克谢看起来还想说点别的什么，然而在开口前他犹豫了一下，最终只是摇了摇头，带着微笑重新吃了起来。叶甫根尼直直地瞪着他，想弄明白自己刚才到底答应了什么。</w:t>
      </w:r>
    </w:p>
    <w:p w:rsidR="00082DFC" w:rsidRPr="00082DFC" w:rsidRDefault="00082DFC" w:rsidP="00082DFC">
      <w:pPr>
        <w:widowControl/>
        <w:jc w:val="left"/>
        <w:rPr>
          <w:rFonts w:ascii="Helvetica" w:eastAsia="宋体" w:hAnsi="Helvetica" w:cs="Helvetica"/>
          <w:color w:val="242F33"/>
          <w:spacing w:val="2"/>
          <w:kern w:val="0"/>
          <w:sz w:val="18"/>
          <w:szCs w:val="15"/>
        </w:rPr>
      </w:pPr>
    </w:p>
    <w:p w:rsidR="00082DFC" w:rsidRPr="00082DFC" w:rsidRDefault="00082DFC" w:rsidP="00082DFC">
      <w:pPr>
        <w:widowControl/>
        <w:jc w:val="left"/>
        <w:rPr>
          <w:rFonts w:ascii="Helvetica" w:eastAsia="宋体" w:hAnsi="Helvetica" w:cs="Helvetica"/>
          <w:color w:val="242F33"/>
          <w:spacing w:val="2"/>
          <w:kern w:val="0"/>
          <w:sz w:val="15"/>
          <w:szCs w:val="12"/>
        </w:rPr>
      </w:pPr>
      <w:r w:rsidRPr="00082DFC">
        <w:rPr>
          <w:rFonts w:ascii="Helvetica" w:eastAsia="宋体" w:hAnsi="Helvetica" w:cs="Helvetica"/>
          <w:color w:val="242F33"/>
          <w:spacing w:val="2"/>
          <w:kern w:val="0"/>
          <w:sz w:val="15"/>
          <w:szCs w:val="12"/>
        </w:rPr>
        <w:t>[[The plot thickens! :D And oh, Zhenya - Freud would have a few things to say to you...</w:t>
      </w:r>
      <w:r w:rsidRPr="00082DFC">
        <w:rPr>
          <w:rFonts w:ascii="Helvetica" w:eastAsia="宋体" w:hAnsi="Helvetica" w:cs="Helvetica"/>
          <w:color w:val="242F33"/>
          <w:spacing w:val="2"/>
          <w:kern w:val="0"/>
          <w:sz w:val="15"/>
          <w:szCs w:val="12"/>
        </w:rPr>
        <w:br/>
        <w:t>My dearest anons! If you have any suggestions for what music Zhenya and Lyosha’s pairs routine ought to be set to, I would love to hear them. :D]]</w:t>
      </w:r>
    </w:p>
    <w:p w:rsidR="00082DFC" w:rsidRPr="00082DFC" w:rsidRDefault="00082DFC" w:rsidP="00082DFC">
      <w:pPr>
        <w:widowControl/>
        <w:jc w:val="left"/>
        <w:rPr>
          <w:rFonts w:ascii="Helvetica" w:eastAsia="宋体" w:hAnsi="Helvetica" w:cs="Helvetica"/>
          <w:color w:val="242F33"/>
          <w:spacing w:val="2"/>
          <w:kern w:val="0"/>
          <w:sz w:val="15"/>
          <w:szCs w:val="12"/>
        </w:rPr>
      </w:pPr>
    </w:p>
    <w:p w:rsidR="00082DFC" w:rsidRPr="00082DFC" w:rsidRDefault="00082DFC" w:rsidP="00082DFC">
      <w:pPr>
        <w:widowControl/>
        <w:jc w:val="left"/>
        <w:rPr>
          <w:rFonts w:ascii="Helvetica" w:eastAsia="宋体" w:hAnsi="Helvetica" w:cs="Helvetica"/>
          <w:color w:val="242F33"/>
          <w:spacing w:val="2"/>
          <w:kern w:val="0"/>
          <w:sz w:val="15"/>
          <w:szCs w:val="12"/>
        </w:rPr>
      </w:pPr>
      <w:r w:rsidRPr="00082DFC">
        <w:rPr>
          <w:rFonts w:ascii="Helvetica" w:eastAsia="宋体" w:hAnsi="Helvetica" w:cs="Helvetica" w:hint="eastAsia"/>
          <w:color w:val="242F33"/>
          <w:spacing w:val="2"/>
          <w:kern w:val="0"/>
          <w:sz w:val="15"/>
          <w:szCs w:val="12"/>
        </w:rPr>
        <w:t>原作者的话：</w:t>
      </w:r>
    </w:p>
    <w:p w:rsidR="00082DFC" w:rsidRPr="00082DFC" w:rsidRDefault="00082DFC" w:rsidP="00082DFC">
      <w:pPr>
        <w:widowControl/>
        <w:jc w:val="left"/>
        <w:rPr>
          <w:rFonts w:ascii="Helvetica" w:eastAsia="宋体" w:hAnsi="Helvetica" w:cs="Helvetica"/>
          <w:color w:val="242F33"/>
          <w:spacing w:val="2"/>
          <w:kern w:val="0"/>
          <w:sz w:val="15"/>
          <w:szCs w:val="12"/>
        </w:rPr>
      </w:pPr>
      <w:r w:rsidRPr="00082DFC">
        <w:rPr>
          <w:rFonts w:ascii="Helvetica" w:eastAsia="宋体" w:hAnsi="Helvetica" w:cs="Helvetica" w:hint="eastAsia"/>
          <w:color w:val="242F33"/>
          <w:spacing w:val="2"/>
          <w:kern w:val="0"/>
          <w:sz w:val="15"/>
          <w:szCs w:val="12"/>
        </w:rPr>
        <w:t>【热尼亚，弗洛伊德会有话对你说的……】</w:t>
      </w:r>
      <w:r w:rsidRPr="00082DFC">
        <w:rPr>
          <w:rFonts w:ascii="Helvetica" w:eastAsia="宋体" w:hAnsi="Helvetica" w:cs="Helvetica"/>
          <w:color w:val="242F33"/>
          <w:spacing w:val="2"/>
          <w:kern w:val="0"/>
          <w:sz w:val="18"/>
          <w:szCs w:val="15"/>
        </w:rPr>
        <w:br/>
      </w:r>
    </w:p>
    <w:p w:rsidR="00082DFC" w:rsidRPr="00082DFC" w:rsidRDefault="00082DFC" w:rsidP="00082DFC">
      <w:pPr>
        <w:widowControl/>
        <w:jc w:val="left"/>
        <w:rPr>
          <w:rFonts w:ascii="Helvetica" w:eastAsia="宋体" w:hAnsi="Helvetica" w:cs="Helvetica"/>
          <w:color w:val="4BACC6" w:themeColor="accent5"/>
          <w:spacing w:val="2"/>
          <w:kern w:val="0"/>
          <w:sz w:val="18"/>
          <w:szCs w:val="15"/>
        </w:rPr>
      </w:pPr>
      <w:r w:rsidRPr="00082DFC">
        <w:rPr>
          <w:rFonts w:ascii="Helvetica" w:eastAsia="宋体" w:hAnsi="Helvetica" w:cs="Helvetica" w:hint="eastAsia"/>
          <w:color w:val="4BACC6" w:themeColor="accent5"/>
          <w:spacing w:val="2"/>
          <w:kern w:val="0"/>
          <w:sz w:val="18"/>
          <w:szCs w:val="15"/>
        </w:rPr>
        <w:t>注一：……这大概不是梗吧。</w:t>
      </w:r>
      <w:ins w:id="15" w:author="龙泉壁上鸣" w:date="2016-05-21T19:09:00Z">
        <w:r w:rsidR="00385E35">
          <w:rPr>
            <w:rFonts w:ascii="Helvetica" w:eastAsia="宋体" w:hAnsi="Helvetica" w:cs="Helvetica" w:hint="eastAsia"/>
            <w:color w:val="4BACC6" w:themeColor="accent5"/>
            <w:spacing w:val="2"/>
            <w:kern w:val="0"/>
            <w:sz w:val="18"/>
            <w:szCs w:val="15"/>
          </w:rPr>
          <w:t>哈哈哈哈哈哈哈我觉得是！</w:t>
        </w:r>
      </w:ins>
    </w:p>
    <w:p w:rsidR="00F74F84" w:rsidRDefault="00082DFC" w:rsidP="00082DFC">
      <w:r w:rsidRPr="00082DFC">
        <w:rPr>
          <w:rFonts w:ascii="Helvetica" w:eastAsia="宋体" w:hAnsi="Helvetica" w:cs="Helvetica" w:hint="eastAsia"/>
          <w:color w:val="4BACC6" w:themeColor="accent5"/>
          <w:spacing w:val="2"/>
          <w:kern w:val="0"/>
          <w:sz w:val="18"/>
          <w:szCs w:val="15"/>
        </w:rPr>
        <w:t>注二：其实，也可以翻译成：自从上届奥运会之后，你就再也不愿意碰我了</w:t>
      </w:r>
      <w:r w:rsidRPr="00082DFC">
        <w:rPr>
          <w:rFonts w:ascii="Helvetica" w:eastAsia="宋体" w:hAnsi="Helvetica" w:cs="Helvetica"/>
          <w:color w:val="4BACC6" w:themeColor="accent5"/>
          <w:spacing w:val="2"/>
          <w:kern w:val="0"/>
          <w:sz w:val="18"/>
          <w:szCs w:val="15"/>
        </w:rPr>
        <w:t>= =</w:t>
      </w:r>
    </w:p>
    <w:sectPr w:rsidR="00F74F84" w:rsidSect="00510FBF">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D80" w:rsidRDefault="00E35D80" w:rsidP="006C3E38">
      <w:r>
        <w:separator/>
      </w:r>
    </w:p>
  </w:endnote>
  <w:endnote w:type="continuationSeparator" w:id="0">
    <w:p w:rsidR="00E35D80" w:rsidRDefault="00E35D80" w:rsidP="006C3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D80" w:rsidRDefault="00E35D80" w:rsidP="006C3E38">
      <w:r>
        <w:separator/>
      </w:r>
    </w:p>
  </w:footnote>
  <w:footnote w:type="continuationSeparator" w:id="0">
    <w:p w:rsidR="00E35D80" w:rsidRDefault="00E35D80" w:rsidP="006C3E38">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龙泉壁上鸣">
    <w15:presenceInfo w15:providerId="None" w15:userId="龙泉壁上鸣"/>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82DFC"/>
    <w:rsid w:val="00082DFC"/>
    <w:rsid w:val="001E20A5"/>
    <w:rsid w:val="003043D9"/>
    <w:rsid w:val="00385E35"/>
    <w:rsid w:val="00510FBF"/>
    <w:rsid w:val="006C3E38"/>
    <w:rsid w:val="006E68D2"/>
    <w:rsid w:val="00900B6A"/>
    <w:rsid w:val="00E35D80"/>
    <w:rsid w:val="00F74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7E50B43-78E4-432A-BA3E-9627EE4E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2DFC"/>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385E35"/>
    <w:rPr>
      <w:rFonts w:asciiTheme="minorHAnsi" w:eastAsiaTheme="minorEastAsia" w:hAnsiTheme="minorHAnsi" w:cstheme="minorBidi"/>
      <w:kern w:val="2"/>
      <w:sz w:val="21"/>
      <w:szCs w:val="22"/>
    </w:rPr>
  </w:style>
  <w:style w:type="paragraph" w:styleId="a4">
    <w:name w:val="Balloon Text"/>
    <w:basedOn w:val="a"/>
    <w:link w:val="Char"/>
    <w:semiHidden/>
    <w:unhideWhenUsed/>
    <w:rsid w:val="00385E35"/>
    <w:rPr>
      <w:sz w:val="18"/>
      <w:szCs w:val="18"/>
    </w:rPr>
  </w:style>
  <w:style w:type="character" w:customStyle="1" w:styleId="Char">
    <w:name w:val="批注框文本 Char"/>
    <w:basedOn w:val="a0"/>
    <w:link w:val="a4"/>
    <w:semiHidden/>
    <w:rsid w:val="00385E35"/>
    <w:rPr>
      <w:rFonts w:asciiTheme="minorHAnsi" w:eastAsiaTheme="minorEastAsia" w:hAnsiTheme="minorHAnsi" w:cstheme="minorBidi"/>
      <w:kern w:val="2"/>
      <w:sz w:val="18"/>
      <w:szCs w:val="18"/>
    </w:rPr>
  </w:style>
  <w:style w:type="paragraph" w:styleId="a5">
    <w:name w:val="header"/>
    <w:basedOn w:val="a"/>
    <w:link w:val="Char0"/>
    <w:unhideWhenUsed/>
    <w:rsid w:val="006C3E3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6C3E38"/>
    <w:rPr>
      <w:rFonts w:asciiTheme="minorHAnsi" w:eastAsiaTheme="minorEastAsia" w:hAnsiTheme="minorHAnsi" w:cstheme="minorBidi"/>
      <w:kern w:val="2"/>
      <w:sz w:val="18"/>
      <w:szCs w:val="18"/>
    </w:rPr>
  </w:style>
  <w:style w:type="paragraph" w:styleId="a6">
    <w:name w:val="footer"/>
    <w:basedOn w:val="a"/>
    <w:link w:val="Char1"/>
    <w:unhideWhenUsed/>
    <w:rsid w:val="006C3E38"/>
    <w:pPr>
      <w:tabs>
        <w:tab w:val="center" w:pos="4153"/>
        <w:tab w:val="right" w:pos="8306"/>
      </w:tabs>
      <w:snapToGrid w:val="0"/>
      <w:jc w:val="left"/>
    </w:pPr>
    <w:rPr>
      <w:sz w:val="18"/>
      <w:szCs w:val="18"/>
    </w:rPr>
  </w:style>
  <w:style w:type="character" w:customStyle="1" w:styleId="Char1">
    <w:name w:val="页脚 Char"/>
    <w:basedOn w:val="a0"/>
    <w:link w:val="a6"/>
    <w:rsid w:val="006C3E3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24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abc</Company>
  <LinksUpToDate>false</LinksUpToDate>
  <CharactersWithSpaces>9123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aus-bb</dc:creator>
  <cp:keywords/>
  <dc:description/>
  <cp:lastModifiedBy>龙泉壁上鸣</cp:lastModifiedBy>
  <cp:revision>3</cp:revision>
  <dcterms:created xsi:type="dcterms:W3CDTF">2016-05-19T09:47:00Z</dcterms:created>
  <dcterms:modified xsi:type="dcterms:W3CDTF">2016-05-21T11:17:00Z</dcterms:modified>
</cp:coreProperties>
</file>