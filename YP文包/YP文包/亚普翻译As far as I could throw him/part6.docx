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ascii="Helvetica"/>
          <w:color w:val="242F33"/>
          <w:spacing w:val="2"/>
          <w:kern w:val="0"/>
          <w:sz w:val="18"/>
          <w:szCs w:val="18"/>
          <w:u w:color="242F33"/>
        </w:rPr>
        <w:t>Alexei is getting worried.</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proofErr w:type="spellStart"/>
      <w:r>
        <w:rPr>
          <w:rFonts w:eastAsia="Helvetica" w:hint="eastAsia"/>
          <w:color w:val="242F33"/>
          <w:spacing w:val="2"/>
          <w:kern w:val="0"/>
          <w:sz w:val="18"/>
          <w:szCs w:val="18"/>
          <w:u w:color="242F33"/>
        </w:rPr>
        <w:t>阿列克谢的烦恼开始了</w:t>
      </w:r>
      <w:proofErr w:type="spellEnd"/>
      <w:r>
        <w:rPr>
          <w:rFonts w:eastAsia="Helvetica" w:hint="eastAsi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 xml:space="preserve">Not for himself. No, true to his word he's feeling better within a few days; the cough goes away and he can feel his strength return, despite a few bruising falls in practice. He isn't worried about his skating. The routine is coming together and they're choosing music, starting to think about their exhibition program. The lifts are working out, although he's far more afraid of dropping Evgeni than he lets on, and his jumps are better than they used to be. Evgeni used to stand back and sneer when he fell in practice; now he helps him up, and sometimes he even brushes the ice from Alexei's back. Usually he calls him an idiot, but that's because he cares. </w:t>
      </w:r>
      <w:r>
        <w:rPr>
          <w:rFonts w:ascii="Helvetica"/>
          <w:color w:val="242F33"/>
          <w:spacing w:val="2"/>
          <w:kern w:val="0"/>
          <w:sz w:val="18"/>
          <w:szCs w:val="18"/>
          <w:u w:color="242F33"/>
          <w:lang w:eastAsia="zh-CN"/>
        </w:rPr>
        <w:t>Alexei hopes so, anyway.</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r>
        <w:rPr>
          <w:rFonts w:eastAsia="Helvetica" w:hint="eastAsia"/>
          <w:color w:val="242F33"/>
          <w:spacing w:val="2"/>
          <w:kern w:val="0"/>
          <w:sz w:val="18"/>
          <w:szCs w:val="18"/>
          <w:u w:color="242F33"/>
          <w:lang w:eastAsia="zh-CN"/>
        </w:rPr>
        <w:t>并非为了他自己。不，说实话他这几天身体好多了；他渐渐地不咳嗽了，感觉力量又回到了身体里，除了训练中偶尔摔倒导致的淤青。他不是在为了滑冰而烦恼。节目逐渐成型，他们开始选音乐，计划答谢表演节目。托举问题已被攻克，虽然比起自己会托不稳，他更担心叶甫根尼会摔下去，他的跳跃也比以前进步了许多。以往他在训练中摔倒时，叶甫根尼就只是</w:t>
      </w:r>
      <w:proofErr w:type="gramStart"/>
      <w:r>
        <w:rPr>
          <w:rFonts w:eastAsia="Helvetica" w:hint="eastAsia"/>
          <w:color w:val="242F33"/>
          <w:spacing w:val="2"/>
          <w:kern w:val="0"/>
          <w:sz w:val="18"/>
          <w:szCs w:val="18"/>
          <w:u w:color="242F33"/>
          <w:lang w:eastAsia="zh-CN"/>
        </w:rPr>
        <w:t>旁观着</w:t>
      </w:r>
      <w:proofErr w:type="gramEnd"/>
      <w:r>
        <w:rPr>
          <w:rFonts w:eastAsia="Helvetica" w:hint="eastAsia"/>
          <w:color w:val="242F33"/>
          <w:spacing w:val="2"/>
          <w:kern w:val="0"/>
          <w:sz w:val="18"/>
          <w:szCs w:val="18"/>
          <w:u w:color="242F33"/>
          <w:lang w:eastAsia="zh-CN"/>
        </w:rPr>
        <w:t>冷笑一声；现在</w:t>
      </w:r>
      <w:proofErr w:type="gramStart"/>
      <w:r>
        <w:rPr>
          <w:rFonts w:eastAsia="Helvetica" w:hint="eastAsia"/>
          <w:color w:val="242F33"/>
          <w:spacing w:val="2"/>
          <w:kern w:val="0"/>
          <w:sz w:val="18"/>
          <w:szCs w:val="18"/>
          <w:u w:color="242F33"/>
          <w:lang w:eastAsia="zh-CN"/>
        </w:rPr>
        <w:t>他会扶自己</w:t>
      </w:r>
      <w:proofErr w:type="gramEnd"/>
      <w:r>
        <w:rPr>
          <w:rFonts w:eastAsia="Helvetica" w:hint="eastAsia"/>
          <w:color w:val="242F33"/>
          <w:spacing w:val="2"/>
          <w:kern w:val="0"/>
          <w:sz w:val="18"/>
          <w:szCs w:val="18"/>
          <w:u w:color="242F33"/>
          <w:lang w:eastAsia="zh-CN"/>
        </w:rPr>
        <w:t>起来，有时他甚至会替阿列克谢拍去后背上沾染的冰屑。他经常叫自己傻瓜，但那只是因为他在乎自己。无论如何，阿列克谢但愿如此。</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lang w:eastAsia="zh-CN"/>
        </w:rPr>
        <w:t>It's Evgeni that he worries about. He can't tell if they're getting along most of the time; Evgeni will be friendly and bright-eyed one day, and they'll practice until Alexei is ready to fall over from exhaustion (which he doesn't mind at all), and the next day he'll look exhausted and upset and barely look Alexei in the face.</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r>
        <w:rPr>
          <w:rFonts w:eastAsia="Helvetica" w:hint="eastAsia"/>
          <w:color w:val="242F33"/>
          <w:spacing w:val="2"/>
          <w:kern w:val="0"/>
          <w:sz w:val="18"/>
          <w:szCs w:val="18"/>
          <w:u w:color="242F33"/>
          <w:lang w:eastAsia="zh-CN"/>
        </w:rPr>
        <w:t>他担心的是叶甫根尼。他们大部分时间都在一起，他不能告诉他（？</w:t>
      </w:r>
      <w:ins w:id="0" w:author="龙泉壁上鸣" w:date="2016-06-20T21:47:00Z">
        <w:r w:rsidR="00343130">
          <w:rPr>
            <w:rFonts w:eastAsia="Helvetica" w:hint="eastAsia"/>
            <w:color w:val="242F33"/>
            <w:spacing w:val="2"/>
            <w:kern w:val="0"/>
            <w:sz w:val="18"/>
            <w:szCs w:val="18"/>
            <w:u w:color="242F33"/>
            <w:lang w:eastAsia="zh-CN"/>
          </w:rPr>
          <w:t>他说不清这是怎么回事</w:t>
        </w:r>
      </w:ins>
      <w:r>
        <w:rPr>
          <w:rFonts w:eastAsia="Helvetica" w:hint="eastAsia"/>
          <w:color w:val="242F33"/>
          <w:spacing w:val="2"/>
          <w:kern w:val="0"/>
          <w:sz w:val="18"/>
          <w:szCs w:val="18"/>
          <w:u w:color="242F33"/>
          <w:lang w:eastAsia="zh-CN"/>
        </w:rPr>
        <w:t>）。叶甫根尼有时一天都会对他很亲切，神采奕奕，他们一直训练到精疲力竭，阿列克谢几乎都作好虚脱倒地的准备了（虽然他完全不介意），然而第二天叶甫根尼就变得无精打采，情绪低落，只是空洞地看着阿列克谢的脸。</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It doesn't make sense. Evgeni doesn't snap at him much anymore, or yell, or scowl whenever Alexei has to touch him; sometimes on bad days he'll grumble about Alexei's inability to throw him properly, grumble about this competition in general, or react bizarrely to everything Alexei says, but it's different. All in all, they're partners now, or something like it.</w:t>
      </w:r>
      <w:r>
        <w:rPr>
          <w:rFonts w:ascii="Helvetica" w:eastAsia="Helvetica" w:hAnsi="Helvetica" w:cs="Helvetica"/>
          <w:color w:val="242F33"/>
          <w:spacing w:val="2"/>
          <w:kern w:val="0"/>
          <w:sz w:val="18"/>
          <w:szCs w:val="18"/>
          <w:u w:color="242F33"/>
        </w:rPr>
        <w:br/>
      </w:r>
      <w:proofErr w:type="spellStart"/>
      <w:r>
        <w:rPr>
          <w:rFonts w:eastAsia="Helvetica" w:hint="eastAsia"/>
          <w:color w:val="242F33"/>
          <w:spacing w:val="2"/>
          <w:kern w:val="0"/>
          <w:sz w:val="18"/>
          <w:szCs w:val="18"/>
          <w:u w:color="242F33"/>
        </w:rPr>
        <w:t>这完全没道理</w:t>
      </w:r>
      <w:proofErr w:type="spellEnd"/>
      <w:r>
        <w:rPr>
          <w:rFonts w:eastAsia="Helvetica" w:hint="eastAsia"/>
          <w:color w:val="242F33"/>
          <w:spacing w:val="2"/>
          <w:kern w:val="0"/>
          <w:sz w:val="18"/>
          <w:szCs w:val="18"/>
          <w:u w:color="242F33"/>
        </w:rPr>
        <w:t>。</w:t>
      </w:r>
      <w:r>
        <w:rPr>
          <w:rFonts w:eastAsia="Helvetica" w:hint="eastAsia"/>
          <w:color w:val="242F33"/>
          <w:spacing w:val="2"/>
          <w:kern w:val="0"/>
          <w:sz w:val="18"/>
          <w:szCs w:val="18"/>
          <w:u w:color="242F33"/>
          <w:lang w:eastAsia="zh-CN"/>
        </w:rPr>
        <w:t>叶甫根尼不再对他疾言厉色，在</w:t>
      </w:r>
      <w:ins w:id="1" w:author="龙泉壁上鸣" w:date="2016-06-21T19:54:00Z">
        <w:r w:rsidR="00C51495">
          <w:rPr>
            <w:rFonts w:eastAsiaTheme="minorEastAsia"/>
            <w:color w:val="242F33"/>
            <w:spacing w:val="2"/>
            <w:kern w:val="0"/>
            <w:sz w:val="18"/>
            <w:szCs w:val="18"/>
            <w:u w:color="242F33"/>
            <w:lang w:eastAsia="zh-CN"/>
          </w:rPr>
          <w:t>必须的身体接触</w:t>
        </w:r>
      </w:ins>
      <w:del w:id="2" w:author="龙泉壁上鸣" w:date="2016-06-21T19:54:00Z">
        <w:r w:rsidDel="00C51495">
          <w:rPr>
            <w:rFonts w:eastAsia="Helvetica" w:hint="eastAsia"/>
            <w:color w:val="242F33"/>
            <w:spacing w:val="2"/>
            <w:kern w:val="0"/>
            <w:sz w:val="18"/>
            <w:szCs w:val="18"/>
            <w:u w:color="242F33"/>
            <w:lang w:eastAsia="zh-CN"/>
          </w:rPr>
          <w:delText>阿列克谢</w:delText>
        </w:r>
      </w:del>
      <w:del w:id="3" w:author="龙泉壁上鸣" w:date="2016-06-20T21:43:00Z">
        <w:r w:rsidDel="00343130">
          <w:rPr>
            <w:rFonts w:eastAsia="Helvetica" w:hint="eastAsia"/>
            <w:color w:val="242F33"/>
            <w:spacing w:val="2"/>
            <w:kern w:val="0"/>
            <w:sz w:val="18"/>
            <w:szCs w:val="18"/>
            <w:u w:color="242F33"/>
            <w:lang w:eastAsia="zh-CN"/>
          </w:rPr>
          <w:delText>靠近</w:delText>
        </w:r>
      </w:del>
      <w:del w:id="4" w:author="龙泉壁上鸣" w:date="2016-06-21T19:54:00Z">
        <w:r w:rsidDel="00C51495">
          <w:rPr>
            <w:rFonts w:eastAsia="Helvetica" w:hint="eastAsia"/>
            <w:color w:val="242F33"/>
            <w:spacing w:val="2"/>
            <w:kern w:val="0"/>
            <w:sz w:val="18"/>
            <w:szCs w:val="18"/>
            <w:u w:color="242F33"/>
            <w:lang w:eastAsia="zh-CN"/>
          </w:rPr>
          <w:delText>他</w:delText>
        </w:r>
      </w:del>
      <w:r>
        <w:rPr>
          <w:rFonts w:eastAsia="Helvetica" w:hint="eastAsia"/>
          <w:color w:val="242F33"/>
          <w:spacing w:val="2"/>
          <w:kern w:val="0"/>
          <w:sz w:val="18"/>
          <w:szCs w:val="18"/>
          <w:u w:color="242F33"/>
          <w:lang w:eastAsia="zh-CN"/>
        </w:rPr>
        <w:t>时也不再蹙起眉头；有时进展不顺，他会抱怨阿列克谢</w:t>
      </w:r>
      <w:proofErr w:type="gramStart"/>
      <w:r>
        <w:rPr>
          <w:rFonts w:eastAsia="Helvetica" w:hint="eastAsia"/>
          <w:color w:val="242F33"/>
          <w:spacing w:val="2"/>
          <w:kern w:val="0"/>
          <w:sz w:val="18"/>
          <w:szCs w:val="18"/>
          <w:u w:color="242F33"/>
          <w:lang w:eastAsia="zh-CN"/>
        </w:rPr>
        <w:t>没抛好</w:t>
      </w:r>
      <w:proofErr w:type="gramEnd"/>
      <w:r>
        <w:rPr>
          <w:rFonts w:eastAsia="Helvetica" w:hint="eastAsia"/>
          <w:color w:val="242F33"/>
          <w:spacing w:val="2"/>
          <w:kern w:val="0"/>
          <w:sz w:val="18"/>
          <w:szCs w:val="18"/>
          <w:u w:color="242F33"/>
          <w:lang w:eastAsia="zh-CN"/>
        </w:rPr>
        <w:t>，抱怨这见鬼的比赛，或者对阿列克谢说的一切都不给好脸色，但这都和以前不同。总而言之，他们现在是搭档，或者类似这种关系。</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So there must be something else weighing on Evgeni's mind. Alexei worries that he isn't sleeping enough, because he always looks a little bit tired, and on bad days he'll come into practice yawning and doze off during their breaks. (With Evgeni asleep, Alexei finds himself at a loss for what to do. Most of the time he winds up stretching or pretending to read, all while watching Evgeni's chest rise and fall and noticing the dark lines under Evgeni's eyes.) He's sure that Evgeni doesn't eat enough, but that's normal for him. More than anything, Alexei's sure that something is bothering him, something personal that he won't even begin to talk to Alexei about.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所以一定有其他的事萦绕在叶甫根尼的心头。阿列克谢担心他睡眠不足，因为他看起来总是有点疲劳，状态不好的时候甚至在训练时会打呵欠，在休息时打起瞌睡。（叶甫根尼睡着的时候，阿列克谢发现自己都不知道要做什么。大部分情况下，他最终只是做一下拉伸，或者假装看书，实际上是在看着叶甫根尼胸膛的一起一伏发呆，他也无法不注意到叶甫根尼眼睛下浓重的黑眼圈。）他很确定叶甫根尼进食得太少，但那对他而言已是习惯。最重要的是，阿列克谢很确定有事情在困扰着叶甫根尼，非常私人的事，所以他根本不会向阿列克谢提起。</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It doesn't help Alexei's nerves, either, that he can't stop thinking about him even when he isn't worried. He keeps catching Evgeni looking at him, and he doesn't know why - he knows why he'd like Evgeni to be staring at him, but Evgeni keeps glaring at him whenever their eyes meet.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这个结论一点儿也没让阿列克谢轻松起来，他无法自控地想着他，并不全是出于担心。他</w:t>
      </w:r>
      <w:del w:id="5" w:author="龙泉壁上鸣" w:date="2016-06-21T19:54:00Z">
        <w:r w:rsidDel="00C51495">
          <w:rPr>
            <w:rFonts w:eastAsia="Helvetica" w:hint="eastAsia"/>
            <w:color w:val="242F33"/>
            <w:spacing w:val="2"/>
            <w:kern w:val="0"/>
            <w:sz w:val="18"/>
            <w:szCs w:val="18"/>
            <w:u w:color="242F33"/>
            <w:lang w:eastAsia="zh-CN"/>
          </w:rPr>
          <w:delText>总是想抓住叶甫根尼让他看着自己</w:delText>
        </w:r>
      </w:del>
      <w:ins w:id="6" w:author="龙泉壁上鸣" w:date="2016-06-20T21:50:00Z">
        <w:r w:rsidR="00343130">
          <w:rPr>
            <w:rFonts w:eastAsia="Helvetica" w:hint="eastAsia"/>
            <w:color w:val="242F33"/>
            <w:spacing w:val="2"/>
            <w:kern w:val="0"/>
            <w:sz w:val="18"/>
            <w:szCs w:val="18"/>
            <w:u w:color="242F33"/>
            <w:lang w:eastAsia="zh-CN"/>
          </w:rPr>
          <w:t>他总是</w:t>
        </w:r>
      </w:ins>
      <w:ins w:id="7" w:author="龙泉壁上鸣" w:date="2016-06-21T19:54:00Z">
        <w:r w:rsidR="00C51495">
          <w:rPr>
            <w:rFonts w:eastAsia="Helvetica" w:hint="eastAsia"/>
            <w:color w:val="242F33"/>
            <w:spacing w:val="2"/>
            <w:kern w:val="0"/>
            <w:sz w:val="18"/>
            <w:szCs w:val="18"/>
            <w:u w:color="242F33"/>
            <w:lang w:eastAsia="zh-CN"/>
          </w:rPr>
          <w:t>想</w:t>
        </w:r>
      </w:ins>
      <w:ins w:id="8" w:author="龙泉壁上鸣" w:date="2016-06-20T21:50:00Z">
        <w:r w:rsidR="00343130">
          <w:rPr>
            <w:rFonts w:eastAsia="Helvetica" w:hint="eastAsia"/>
            <w:color w:val="242F33"/>
            <w:spacing w:val="2"/>
            <w:kern w:val="0"/>
            <w:sz w:val="18"/>
            <w:szCs w:val="18"/>
            <w:u w:color="242F33"/>
            <w:lang w:eastAsia="zh-CN"/>
          </w:rPr>
          <w:t>捕捉到叶甫根尼看向自己的目光</w:t>
        </w:r>
      </w:ins>
      <w:r>
        <w:rPr>
          <w:rFonts w:eastAsia="Helvetica" w:hint="eastAsia"/>
          <w:color w:val="242F33"/>
          <w:spacing w:val="2"/>
          <w:kern w:val="0"/>
          <w:sz w:val="18"/>
          <w:szCs w:val="18"/>
          <w:u w:color="242F33"/>
          <w:lang w:eastAsia="zh-CN"/>
        </w:rPr>
        <w:t>，不知道为什么</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不，他知道为什么想让叶甫根尼凝视自己，但是每次视线相遇时，叶甫根尼只是瞪着他。</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It's not just that there's something between them. It's that there's a</w:t>
      </w:r>
      <w:r>
        <w:rPr>
          <w:rFonts w:hAnsi="Helvetica"/>
          <w:color w:val="242F33"/>
          <w:spacing w:val="2"/>
          <w:kern w:val="0"/>
          <w:sz w:val="18"/>
          <w:szCs w:val="18"/>
          <w:u w:color="242F33"/>
        </w:rPr>
        <w:t> </w:t>
      </w:r>
      <w:r>
        <w:rPr>
          <w:rFonts w:ascii="Helvetica"/>
          <w:i/>
          <w:iCs/>
          <w:color w:val="242F33"/>
          <w:spacing w:val="2"/>
          <w:kern w:val="0"/>
          <w:sz w:val="18"/>
          <w:szCs w:val="18"/>
          <w:u w:color="242F33"/>
        </w:rPr>
        <w:t>lot</w:t>
      </w:r>
      <w:r>
        <w:rPr>
          <w:rFonts w:hAnsi="Helvetica"/>
          <w:color w:val="242F33"/>
          <w:spacing w:val="2"/>
          <w:kern w:val="0"/>
          <w:sz w:val="18"/>
          <w:szCs w:val="18"/>
          <w:u w:color="242F33"/>
        </w:rPr>
        <w:t> </w:t>
      </w:r>
      <w:r>
        <w:rPr>
          <w:rFonts w:ascii="Helvetica"/>
          <w:color w:val="242F33"/>
          <w:spacing w:val="2"/>
          <w:kern w:val="0"/>
          <w:sz w:val="18"/>
          <w:szCs w:val="18"/>
          <w:u w:color="242F33"/>
        </w:rPr>
        <w:t>between them, and most of it is old rivalry and memories and</w:t>
      </w:r>
      <w:r>
        <w:rPr>
          <w:rFonts w:hAnsi="Helvetica"/>
          <w:color w:val="242F33"/>
          <w:spacing w:val="2"/>
          <w:kern w:val="0"/>
          <w:sz w:val="18"/>
          <w:szCs w:val="18"/>
          <w:u w:color="242F33"/>
        </w:rPr>
        <w:t> </w:t>
      </w:r>
      <w:r>
        <w:rPr>
          <w:rFonts w:ascii="Helvetica"/>
          <w:i/>
          <w:iCs/>
          <w:color w:val="242F33"/>
          <w:spacing w:val="2"/>
          <w:kern w:val="0"/>
          <w:sz w:val="18"/>
          <w:szCs w:val="18"/>
          <w:u w:color="242F33"/>
        </w:rPr>
        <w:t>shit</w:t>
      </w:r>
      <w:r>
        <w:rPr>
          <w:rFonts w:ascii="Helvetica"/>
          <w:color w:val="242F33"/>
          <w:spacing w:val="2"/>
          <w:kern w:val="0"/>
          <w:sz w:val="18"/>
          <w:szCs w:val="18"/>
          <w:u w:color="242F33"/>
        </w:rPr>
        <w:t>. And Alexei wants there to be something else underneath it all, he wants it so much he can practically taste it, but every time Evgeni seems to be opening up to him</w:t>
      </w:r>
      <w:r>
        <w:rPr>
          <w:rFonts w:hAnsi="Helvetica"/>
          <w:color w:val="242F33"/>
          <w:spacing w:val="2"/>
          <w:kern w:val="0"/>
          <w:sz w:val="18"/>
          <w:szCs w:val="18"/>
          <w:u w:color="242F33"/>
        </w:rPr>
        <w:t>…</w:t>
      </w:r>
      <w:r>
        <w:rPr>
          <w:rFonts w:hAnsi="Helvetica"/>
          <w:color w:val="242F33"/>
          <w:spacing w:val="2"/>
          <w:kern w:val="0"/>
          <w:sz w:val="18"/>
          <w:szCs w:val="18"/>
          <w:u w:color="242F33"/>
        </w:rPr>
        <w:t xml:space="preserve"> </w:t>
      </w:r>
      <w:r>
        <w:rPr>
          <w:rFonts w:ascii="Helvetica"/>
          <w:color w:val="242F33"/>
          <w:spacing w:val="2"/>
          <w:kern w:val="0"/>
          <w:sz w:val="18"/>
          <w:szCs w:val="18"/>
          <w:u w:color="242F33"/>
        </w:rPr>
        <w:t>the next moment he's closed.</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这不只是因为他们之间有些</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什么</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。实际上他们之间有</w:t>
      </w:r>
      <w:r>
        <w:rPr>
          <w:rFonts w:eastAsia="Helvetica" w:hint="eastAsia"/>
          <w:b/>
          <w:bCs/>
          <w:color w:val="242F33"/>
          <w:spacing w:val="2"/>
          <w:kern w:val="0"/>
          <w:sz w:val="18"/>
          <w:szCs w:val="18"/>
          <w:u w:color="242F33"/>
          <w:lang w:eastAsia="zh-CN"/>
        </w:rPr>
        <w:t>很多</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什么</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，大部分是关于旧日敌对的糟心回忆。阿列克谢希望在那些表象之下，还有其他的</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什么</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，他太想挖掘出那些东西了，他几乎就要品尝到了。可是每当叶甫根尼看起来要向他打开心扉了</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下一秒他立刻关上了。</w:t>
      </w:r>
      <w:r>
        <w:rPr>
          <w:rFonts w:ascii="Helvetica" w:eastAsia="Helvetica" w:hAnsi="Helvetica" w:cs="Helvetica"/>
          <w:color w:val="242F33"/>
          <w:spacing w:val="2"/>
          <w:kern w:val="0"/>
          <w:sz w:val="18"/>
          <w:szCs w:val="18"/>
          <w:u w:color="242F33"/>
          <w:lang w:eastAsia="zh-CN"/>
        </w:rPr>
        <w:br/>
      </w:r>
      <w:ins w:id="9" w:author="龙泉壁上鸣" w:date="2016-06-21T19:55:00Z">
        <w:r w:rsidR="00C51495">
          <w:rPr>
            <w:rFonts w:asciiTheme="minorEastAsia" w:eastAsiaTheme="minorEastAsia" w:hAnsiTheme="minorEastAsia" w:cs="Helvetica" w:hint="eastAsia"/>
            <w:color w:val="242F33"/>
            <w:spacing w:val="2"/>
            <w:kern w:val="0"/>
            <w:sz w:val="18"/>
            <w:szCs w:val="18"/>
            <w:u w:color="242F33"/>
            <w:lang w:eastAsia="zh-CN"/>
          </w:rPr>
          <w:t>（这么多的“什么”，</w:t>
        </w:r>
      </w:ins>
      <w:ins w:id="10" w:author="龙泉壁上鸣" w:date="2016-06-21T19:56:00Z">
        <w:r w:rsidR="00C51495">
          <w:rPr>
            <w:rFonts w:asciiTheme="minorEastAsia" w:eastAsiaTheme="minorEastAsia" w:hAnsiTheme="minorEastAsia" w:cs="Helvetica" w:hint="eastAsia"/>
            <w:color w:val="242F33"/>
            <w:spacing w:val="2"/>
            <w:kern w:val="0"/>
            <w:sz w:val="18"/>
            <w:szCs w:val="18"/>
            <w:u w:color="242F33"/>
            <w:lang w:eastAsia="zh-CN"/>
          </w:rPr>
          <w:t>问题是除了那些</w:t>
        </w:r>
      </w:ins>
      <w:ins w:id="11" w:author="龙泉壁上鸣" w:date="2016-06-21T19:57:00Z">
        <w:r w:rsidR="00C51495">
          <w:rPr>
            <w:rFonts w:asciiTheme="minorEastAsia" w:eastAsiaTheme="minorEastAsia" w:hAnsiTheme="minorEastAsia" w:cs="Helvetica" w:hint="eastAsia"/>
            <w:color w:val="242F33"/>
            <w:spacing w:val="2"/>
            <w:kern w:val="0"/>
            <w:sz w:val="18"/>
            <w:szCs w:val="18"/>
            <w:u w:color="242F33"/>
            <w:lang w:eastAsia="zh-CN"/>
          </w:rPr>
          <w:t>面上的</w:t>
        </w:r>
      </w:ins>
      <w:ins w:id="12" w:author="龙泉壁上鸣" w:date="2016-06-21T19:56:00Z">
        <w:r w:rsidR="00C51495">
          <w:rPr>
            <w:rFonts w:asciiTheme="minorEastAsia" w:eastAsiaTheme="minorEastAsia" w:hAnsiTheme="minorEastAsia" w:cs="Helvetica" w:hint="eastAsia"/>
            <w:color w:val="242F33"/>
            <w:spacing w:val="2"/>
            <w:kern w:val="0"/>
            <w:sz w:val="18"/>
            <w:szCs w:val="18"/>
            <w:u w:color="242F33"/>
            <w:lang w:eastAsia="zh-CN"/>
          </w:rPr>
          <w:t>fighting以外</w:t>
        </w:r>
      </w:ins>
      <w:ins w:id="13" w:author="龙泉壁上鸣" w:date="2016-06-21T19:57:00Z">
        <w:r w:rsidR="00C51495">
          <w:rPr>
            <w:rFonts w:asciiTheme="minorEastAsia" w:eastAsiaTheme="minorEastAsia" w:hAnsiTheme="minorEastAsia" w:cs="Helvetica" w:hint="eastAsia"/>
            <w:color w:val="242F33"/>
            <w:spacing w:val="2"/>
            <w:kern w:val="0"/>
            <w:sz w:val="18"/>
            <w:szCs w:val="18"/>
            <w:u w:color="242F33"/>
            <w:lang w:eastAsia="zh-CN"/>
          </w:rPr>
          <w:t>你们还有“什么”没发生过？</w:t>
        </w:r>
      </w:ins>
      <w:ins w:id="14" w:author="龙泉壁上鸣" w:date="2016-06-21T19:58:00Z">
        <w:r w:rsidR="00C51495">
          <w:rPr>
            <w:rFonts w:asciiTheme="minorEastAsia" w:eastAsiaTheme="minorEastAsia" w:hAnsiTheme="minorEastAsia" w:cs="Helvetica" w:hint="eastAsia"/>
            <w:color w:val="242F33"/>
            <w:spacing w:val="2"/>
            <w:kern w:val="0"/>
            <w:sz w:val="18"/>
            <w:szCs w:val="18"/>
            <w:u w:color="242F33"/>
            <w:lang w:eastAsia="zh-CN"/>
          </w:rPr>
          <w:t>这时候还在纠结“什么”，我真的是吐槽无能了</w:t>
        </w:r>
      </w:ins>
      <w:ins w:id="15" w:author="龙泉壁上鸣" w:date="2016-06-21T19:55:00Z">
        <w:r w:rsidR="00C51495">
          <w:rPr>
            <w:rFonts w:asciiTheme="minorEastAsia" w:eastAsiaTheme="minorEastAsia" w:hAnsiTheme="minorEastAsia" w:cs="Helvetica" w:hint="eastAsia"/>
            <w:color w:val="242F33"/>
            <w:spacing w:val="2"/>
            <w:kern w:val="0"/>
            <w:sz w:val="18"/>
            <w:szCs w:val="18"/>
            <w:u w:color="242F33"/>
            <w:lang w:eastAsia="zh-CN"/>
          </w:rPr>
          <w:t>）</w:t>
        </w:r>
      </w:ins>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The worst part is that he doesn't have time to think about it, not really. They're choosing the music for their programs, pulling the idea for the free skate together, and he's afraid to push things too far now. He can't stand the thought of Evgeni walking out on him.</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最糟糕的是，他实际上没有时间来慢慢思考。他们在给节目选音乐，一起为自由滑出主意，他害怕自己想得太深。他无法承受叶甫根尼离他而去。</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So he tries not to think too much, at least not to daydream, and to focus his mind on the skating. It doesn't stop him from dreaming about him every night, waking up in the morning and having to put Evgeni out of his mind long enough to get out of bed.</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lastRenderedPageBreak/>
        <w:t>所以他尽力不去想太多，至少在白天不去做梦，专注于滑冰。可是他每天晚上依然梦见他，然后每天早上再花很长的时间把叶甫根尼赶出脑海</w:t>
      </w:r>
      <w:ins w:id="16" w:author="龙泉壁上鸣" w:date="2016-06-20T21:53:00Z">
        <w:r w:rsidR="004F47DE">
          <w:rPr>
            <w:rFonts w:asciiTheme="minorEastAsia" w:eastAsiaTheme="minorEastAsia" w:hAnsiTheme="minorEastAsia" w:hint="eastAsia"/>
            <w:color w:val="242F33"/>
            <w:spacing w:val="2"/>
            <w:kern w:val="0"/>
            <w:sz w:val="18"/>
            <w:szCs w:val="18"/>
            <w:u w:color="242F33"/>
            <w:lang w:eastAsia="zh-CN"/>
          </w:rPr>
          <w:t>，</w:t>
        </w:r>
        <w:r w:rsidR="004F47DE">
          <w:rPr>
            <w:rFonts w:eastAsia="Helvetica" w:hint="eastAsia"/>
            <w:color w:val="242F33"/>
            <w:spacing w:val="2"/>
            <w:kern w:val="0"/>
            <w:sz w:val="18"/>
            <w:szCs w:val="18"/>
            <w:u w:color="242F33"/>
            <w:lang w:eastAsia="zh-CN"/>
          </w:rPr>
          <w:t>否则他无法起床</w:t>
        </w:r>
      </w:ins>
      <w:r>
        <w:rPr>
          <w:rFonts w:eastAsia="Helvetica" w:hint="eastAsi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 xml:space="preserve">Once, a few days after Evgeni tends to him while he's sick, it's too much - Alexei doesn't even know why, but he wants to hear his voice again, and calls him before he even gets up. The phone picks up on the third ring, and Evgeni's tired voice says, </w:t>
      </w:r>
      <w:r>
        <w:rPr>
          <w:rFonts w:hAnsi="Helvetica"/>
          <w:color w:val="242F33"/>
          <w:spacing w:val="2"/>
          <w:kern w:val="0"/>
          <w:sz w:val="18"/>
          <w:szCs w:val="18"/>
          <w:u w:color="242F33"/>
        </w:rPr>
        <w:t>“</w:t>
      </w:r>
      <w:r>
        <w:rPr>
          <w:rFonts w:ascii="Helvetica"/>
          <w:color w:val="242F33"/>
          <w:spacing w:val="2"/>
          <w:kern w:val="0"/>
          <w:sz w:val="18"/>
          <w:szCs w:val="18"/>
          <w:u w:color="242F33"/>
        </w:rPr>
        <w:t>Hello?"</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有一次，在叶甫根尼来探病后的几天后，大概是越界了吧</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阿列克谢不知道为什么，但他真的想再次听听他的声音，于是他等不及起床就给叶甫根尼打了电话。电话在响了三声后被接了起来，叶甫根尼疲惫的声音响起：</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喂？</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"Good morning," Alexei says.</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早上好。</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阿列克谢说道。</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 xml:space="preserve">He hears a soft rustle of sheets, and the image of Evgeni sprawled out in bed to talk to him rises unbidden in his </w:t>
      </w:r>
      <w:proofErr w:type="spellStart"/>
      <w:r>
        <w:rPr>
          <w:rFonts w:ascii="Helvetica"/>
          <w:color w:val="242F33"/>
          <w:spacing w:val="2"/>
          <w:kern w:val="0"/>
          <w:sz w:val="18"/>
          <w:szCs w:val="18"/>
          <w:u w:color="242F33"/>
        </w:rPr>
        <w:t>mind.</w:t>
      </w:r>
      <w:r>
        <w:rPr>
          <w:rFonts w:ascii="Helvetica"/>
          <w:i/>
          <w:iCs/>
          <w:color w:val="242F33"/>
          <w:spacing w:val="2"/>
          <w:kern w:val="0"/>
          <w:sz w:val="18"/>
          <w:szCs w:val="18"/>
          <w:u w:color="242F33"/>
        </w:rPr>
        <w:t>Damn</w:t>
      </w:r>
      <w:proofErr w:type="spellEnd"/>
      <w:r>
        <w:rPr>
          <w:rFonts w:ascii="Helvetica"/>
          <w:i/>
          <w:iCs/>
          <w:color w:val="242F33"/>
          <w:spacing w:val="2"/>
          <w:kern w:val="0"/>
          <w:sz w:val="18"/>
          <w:szCs w:val="18"/>
          <w:u w:color="242F33"/>
        </w:rPr>
        <w:t xml:space="preserve"> it</w:t>
      </w:r>
      <w:r>
        <w:rPr>
          <w:rFonts w:ascii="Helvetica"/>
          <w:color w:val="242F33"/>
          <w:spacing w:val="2"/>
          <w:kern w:val="0"/>
          <w:sz w:val="18"/>
          <w:szCs w:val="18"/>
          <w:u w:color="242F33"/>
        </w:rPr>
        <w:t>. "Good morning," Evgeni says wearily. "You're up early again."</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ascii="Helvetica"/>
          <w:color w:val="242F33"/>
          <w:spacing w:val="2"/>
          <w:kern w:val="0"/>
          <w:sz w:val="18"/>
          <w:szCs w:val="18"/>
          <w:u w:color="242F33"/>
        </w:rPr>
        <w:t>"Yes, well," Alexei says, and hesitates for a half a second, looking at the clock. It isn't that early, but the idea that he's just woken Evgeni up sends a spike of regret through him. "</w:t>
      </w:r>
      <w:r>
        <w:rPr>
          <w:rFonts w:hAnsi="Helvetica"/>
          <w:color w:val="242F33"/>
          <w:spacing w:val="2"/>
          <w:kern w:val="0"/>
          <w:sz w:val="18"/>
          <w:szCs w:val="18"/>
          <w:u w:color="242F33"/>
        </w:rPr>
        <w:t>…</w:t>
      </w:r>
      <w:r>
        <w:rPr>
          <w:rFonts w:hAnsi="Helvetica"/>
          <w:color w:val="242F33"/>
          <w:spacing w:val="2"/>
          <w:kern w:val="0"/>
          <w:sz w:val="18"/>
          <w:szCs w:val="18"/>
          <w:u w:color="242F33"/>
        </w:rPr>
        <w:t xml:space="preserve"> </w:t>
      </w:r>
      <w:r>
        <w:rPr>
          <w:rFonts w:ascii="Helvetica"/>
          <w:color w:val="242F33"/>
          <w:spacing w:val="2"/>
          <w:kern w:val="0"/>
          <w:sz w:val="18"/>
          <w:szCs w:val="18"/>
          <w:u w:color="242F33"/>
        </w:rPr>
        <w:t>I thought I'd catch you before you got up.</w:t>
      </w:r>
      <w:r>
        <w:rPr>
          <w:rFonts w:hAnsi="Helvetica"/>
          <w:color w:val="242F33"/>
          <w:spacing w:val="2"/>
          <w:kern w:val="0"/>
          <w:sz w:val="18"/>
          <w:szCs w:val="18"/>
          <w:u w:color="242F33"/>
        </w:rPr>
        <w: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r>
        <w:rPr>
          <w:rFonts w:eastAsia="Helvetica" w:hint="eastAsia"/>
          <w:color w:val="242F33"/>
          <w:spacing w:val="2"/>
          <w:kern w:val="0"/>
          <w:sz w:val="18"/>
          <w:szCs w:val="18"/>
          <w:u w:color="242F33"/>
          <w:lang w:eastAsia="zh-CN"/>
        </w:rPr>
        <w:t>他听到了床单轻柔的沙沙声，叶甫根尼躺在床上，四肢</w:t>
      </w:r>
      <w:proofErr w:type="gramStart"/>
      <w:r>
        <w:rPr>
          <w:rFonts w:eastAsia="Helvetica" w:hint="eastAsia"/>
          <w:color w:val="242F33"/>
          <w:spacing w:val="2"/>
          <w:kern w:val="0"/>
          <w:sz w:val="18"/>
          <w:szCs w:val="18"/>
          <w:u w:color="242F33"/>
          <w:lang w:eastAsia="zh-CN"/>
        </w:rPr>
        <w:t>摊开着</w:t>
      </w:r>
      <w:proofErr w:type="gramEnd"/>
      <w:r>
        <w:rPr>
          <w:rFonts w:eastAsia="Helvetica" w:hint="eastAsia"/>
          <w:color w:val="242F33"/>
          <w:spacing w:val="2"/>
          <w:kern w:val="0"/>
          <w:sz w:val="18"/>
          <w:szCs w:val="18"/>
          <w:u w:color="242F33"/>
          <w:lang w:eastAsia="zh-CN"/>
        </w:rPr>
        <w:t>给他打电话的想象突然闯进了他的脑海。</w:t>
      </w:r>
      <w:r>
        <w:rPr>
          <w:rFonts w:eastAsia="Helvetica" w:hint="eastAsia"/>
          <w:b/>
          <w:bCs/>
          <w:color w:val="242F33"/>
          <w:spacing w:val="2"/>
          <w:kern w:val="0"/>
          <w:sz w:val="18"/>
          <w:szCs w:val="18"/>
          <w:u w:color="242F33"/>
          <w:lang w:eastAsia="zh-CN"/>
        </w:rPr>
        <w:t>该死。</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早上好，</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叶甫根尼听起来很困。</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你又早起了。</w:t>
      </w:r>
      <w:r>
        <w:rPr>
          <w:rFonts w:hAnsi="Helvetica"/>
          <w:color w:val="242F33"/>
          <w:spacing w:val="2"/>
          <w:kern w:val="0"/>
          <w:sz w:val="18"/>
          <w:szCs w:val="18"/>
          <w:u w:color="242F33"/>
          <w:lang w:eastAsia="zh-CN"/>
        </w:rPr>
        <w: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对，嗯，</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阿列克谢说道，犹豫了半秒，看了眼时钟。现在没有那么早，但是</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自己把叶甫根尼吵醒了</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的想法像一支小小的钉子，钉着后悔穿过了他的神经。</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我还以为能抓到你没起床呢。</w:t>
      </w:r>
      <w:r>
        <w:rPr>
          <w:rFonts w:hAnsi="Helvetica"/>
          <w:color w:val="242F33"/>
          <w:spacing w:val="2"/>
          <w:kern w:val="0"/>
          <w:sz w:val="18"/>
          <w:szCs w:val="18"/>
          <w:u w:color="242F33"/>
          <w:lang w:eastAsia="zh-CN"/>
        </w:rPr>
        <w:t>”</w:t>
      </w:r>
    </w:p>
    <w:p w:rsidR="00D558E3" w:rsidRDefault="00D558E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lang w:eastAsia="zh-CN"/>
        </w:rPr>
        <w:t>"Mm. You caught me." Evgeni yawns and sighs into the microphone. "If I'm tired in practice today, it's</w:t>
      </w:r>
      <w:r>
        <w:rPr>
          <w:rFonts w:hAnsi="Helvetica"/>
          <w:color w:val="242F33"/>
          <w:spacing w:val="2"/>
          <w:kern w:val="0"/>
          <w:sz w:val="18"/>
          <w:szCs w:val="18"/>
          <w:u w:color="242F33"/>
          <w:lang w:eastAsia="zh-CN"/>
        </w:rPr>
        <w:t> </w:t>
      </w:r>
      <w:r>
        <w:rPr>
          <w:rFonts w:ascii="Helvetica"/>
          <w:i/>
          <w:iCs/>
          <w:color w:val="242F33"/>
          <w:spacing w:val="2"/>
          <w:kern w:val="0"/>
          <w:sz w:val="18"/>
          <w:szCs w:val="18"/>
          <w:u w:color="242F33"/>
          <w:lang w:eastAsia="zh-CN"/>
        </w:rPr>
        <w:t>your</w:t>
      </w:r>
      <w:r>
        <w:rPr>
          <w:rFonts w:hAnsi="Helvetica"/>
          <w:color w:val="242F33"/>
          <w:spacing w:val="2"/>
          <w:kern w:val="0"/>
          <w:sz w:val="18"/>
          <w:szCs w:val="18"/>
          <w:u w:color="242F33"/>
          <w:lang w:eastAsia="zh-CN"/>
        </w:rPr>
        <w:t> </w:t>
      </w:r>
      <w:r>
        <w:rPr>
          <w:rFonts w:ascii="Helvetica"/>
          <w:color w:val="242F33"/>
          <w:spacing w:val="2"/>
          <w:kern w:val="0"/>
          <w:sz w:val="18"/>
          <w:szCs w:val="18"/>
          <w:u w:color="242F33"/>
          <w:lang w:eastAsia="zh-CN"/>
        </w:rPr>
        <w:t xml:space="preserve">fault." </w:t>
      </w:r>
      <w:r>
        <w:rPr>
          <w:rFonts w:ascii="Helvetica"/>
          <w:color w:val="242F33"/>
          <w:spacing w:val="2"/>
          <w:kern w:val="0"/>
          <w:sz w:val="18"/>
          <w:szCs w:val="18"/>
          <w:u w:color="242F33"/>
        </w:rPr>
        <w:t>But he doesn't sound annoyed. No more than he always does, anyway.</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嗯，你赢了。</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叶甫根尼在话筒旁打了个呵欠，叹了口气。</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如果今天我在训练里很累，就是</w:t>
      </w:r>
      <w:r>
        <w:rPr>
          <w:rFonts w:eastAsia="Helvetica" w:hint="eastAsia"/>
          <w:b/>
          <w:bCs/>
          <w:color w:val="242F33"/>
          <w:spacing w:val="2"/>
          <w:kern w:val="0"/>
          <w:sz w:val="18"/>
          <w:szCs w:val="18"/>
          <w:u w:color="242F33"/>
          <w:lang w:eastAsia="zh-CN"/>
        </w:rPr>
        <w:t>你</w:t>
      </w:r>
      <w:r>
        <w:rPr>
          <w:rFonts w:eastAsia="Helvetica" w:hint="eastAsia"/>
          <w:color w:val="242F33"/>
          <w:spacing w:val="2"/>
          <w:kern w:val="0"/>
          <w:sz w:val="18"/>
          <w:szCs w:val="18"/>
          <w:u w:color="242F33"/>
          <w:lang w:eastAsia="zh-CN"/>
        </w:rPr>
        <w:t>的错。</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但是他听起来并不恼。</w:t>
      </w:r>
      <w:proofErr w:type="spellStart"/>
      <w:r>
        <w:rPr>
          <w:rFonts w:eastAsia="Helvetica" w:hint="eastAsia"/>
          <w:color w:val="242F33"/>
          <w:spacing w:val="2"/>
          <w:kern w:val="0"/>
          <w:sz w:val="18"/>
          <w:szCs w:val="18"/>
          <w:u w:color="242F33"/>
        </w:rPr>
        <w:t>至少比常日里平和</w:t>
      </w:r>
      <w:proofErr w:type="spellEnd"/>
      <w:r>
        <w:rPr>
          <w:rFonts w:eastAsia="Helvetica" w:hint="eastAsi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 xml:space="preserve">"I </w:t>
      </w:r>
      <w:proofErr w:type="spellStart"/>
      <w:r>
        <w:rPr>
          <w:rFonts w:ascii="Helvetica"/>
          <w:color w:val="242F33"/>
          <w:spacing w:val="2"/>
          <w:kern w:val="0"/>
          <w:sz w:val="18"/>
          <w:szCs w:val="18"/>
          <w:u w:color="242F33"/>
        </w:rPr>
        <w:t>odianwoke</w:t>
      </w:r>
      <w:proofErr w:type="spellEnd"/>
      <w:r>
        <w:rPr>
          <w:rFonts w:ascii="Helvetica"/>
          <w:color w:val="242F33"/>
          <w:spacing w:val="2"/>
          <w:kern w:val="0"/>
          <w:sz w:val="18"/>
          <w:szCs w:val="18"/>
          <w:u w:color="242F33"/>
        </w:rPr>
        <w:t xml:space="preserve"> you up a few minutes early," Alexei says, faintly amused. "Don't complain. Anyway, </w:t>
      </w:r>
      <w:proofErr w:type="spellStart"/>
      <w:r>
        <w:rPr>
          <w:rFonts w:ascii="Helvetica"/>
          <w:color w:val="242F33"/>
          <w:spacing w:val="2"/>
          <w:kern w:val="0"/>
          <w:sz w:val="18"/>
          <w:szCs w:val="18"/>
          <w:u w:color="242F33"/>
        </w:rPr>
        <w:t>Zhenya</w:t>
      </w:r>
      <w:proofErr w:type="spellEnd"/>
      <w:r>
        <w:rPr>
          <w:rFonts w:ascii="Helvetica"/>
          <w:color w:val="242F33"/>
          <w:spacing w:val="2"/>
          <w:kern w:val="0"/>
          <w:sz w:val="18"/>
          <w:szCs w:val="18"/>
          <w:u w:color="242F33"/>
        </w:rPr>
        <w:t>, I--" And he realizes he has called Evgeni for no particular reason, just because he was half-asleep and needed to hear his voice again, and he's pretty sure Evgeni doesn't want to hear that. "I, uh - wanted to thank you.</w:t>
      </w:r>
      <w:r>
        <w:rPr>
          <w:rFonts w:hAnsi="Helvetica"/>
          <w:color w:val="242F33"/>
          <w:spacing w:val="2"/>
          <w:kern w:val="0"/>
          <w:sz w:val="18"/>
          <w:szCs w:val="18"/>
          <w:u w:color="242F33"/>
        </w:rPr>
        <w: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我就比你早醒几分钟，（这个</w:t>
      </w:r>
      <w:proofErr w:type="spellStart"/>
      <w:r>
        <w:rPr>
          <w:rFonts w:ascii="Helvetica"/>
          <w:color w:val="242F33"/>
          <w:spacing w:val="2"/>
          <w:kern w:val="0"/>
          <w:sz w:val="18"/>
          <w:szCs w:val="18"/>
          <w:u w:color="242F33"/>
          <w:lang w:eastAsia="zh-CN"/>
        </w:rPr>
        <w:t>odianwoke</w:t>
      </w:r>
      <w:proofErr w:type="spellEnd"/>
      <w:r>
        <w:rPr>
          <w:rFonts w:eastAsia="Helvetica" w:hint="eastAsia"/>
          <w:color w:val="242F33"/>
          <w:spacing w:val="2"/>
          <w:kern w:val="0"/>
          <w:sz w:val="18"/>
          <w:szCs w:val="18"/>
          <w:u w:color="242F33"/>
          <w:lang w:eastAsia="zh-CN"/>
        </w:rPr>
        <w:t>是啥意思</w:t>
      </w:r>
      <w:r>
        <w:rPr>
          <w:rFonts w:hAnsi="Helvetica"/>
          <w:color w:val="242F33"/>
          <w:spacing w:val="2"/>
          <w:kern w:val="0"/>
          <w:sz w:val="18"/>
          <w:szCs w:val="18"/>
          <w:u w:color="242F33"/>
          <w:lang w:eastAsia="zh-CN"/>
        </w:rPr>
        <w:t>……</w:t>
      </w:r>
      <w:ins w:id="17" w:author="龙泉壁上鸣" w:date="2016-06-20T21:56:00Z">
        <w:r w:rsidR="004F47DE">
          <w:rPr>
            <w:rFonts w:hAnsi="Helvetica"/>
            <w:color w:val="242F33"/>
            <w:spacing w:val="2"/>
            <w:kern w:val="0"/>
            <w:sz w:val="18"/>
            <w:szCs w:val="18"/>
            <w:u w:color="242F33"/>
            <w:lang w:eastAsia="zh-CN"/>
          </w:rPr>
          <w:t>我也不知道</w:t>
        </w:r>
        <w:r w:rsidR="004F47DE">
          <w:rPr>
            <w:rFonts w:asciiTheme="minorEastAsia" w:eastAsiaTheme="minorEastAsia" w:hAnsiTheme="minorEastAsia" w:hint="eastAsia"/>
            <w:color w:val="242F33"/>
            <w:spacing w:val="2"/>
            <w:kern w:val="0"/>
            <w:sz w:val="18"/>
            <w:szCs w:val="18"/>
            <w:u w:color="242F33"/>
            <w:lang w:eastAsia="zh-CN"/>
          </w:rPr>
          <w:t>，</w:t>
        </w:r>
        <w:r w:rsidR="004F47DE">
          <w:rPr>
            <w:rFonts w:hAnsi="Helvetica"/>
            <w:color w:val="242F33"/>
            <w:spacing w:val="2"/>
            <w:kern w:val="0"/>
            <w:sz w:val="18"/>
            <w:szCs w:val="18"/>
            <w:u w:color="242F33"/>
            <w:lang w:eastAsia="zh-CN"/>
          </w:rPr>
          <w:t>难道拼写错误</w:t>
        </w:r>
        <w:r w:rsidR="004F47DE">
          <w:rPr>
            <w:rFonts w:asciiTheme="minorEastAsia" w:eastAsiaTheme="minorEastAsia" w:hAnsiTheme="minorEastAsia" w:hint="eastAsia"/>
            <w:color w:val="242F33"/>
            <w:spacing w:val="2"/>
            <w:kern w:val="0"/>
            <w:sz w:val="18"/>
            <w:szCs w:val="18"/>
            <w:u w:color="242F33"/>
            <w:lang w:eastAsia="zh-CN"/>
          </w:rPr>
          <w:t>？</w:t>
        </w:r>
      </w:ins>
      <w:r>
        <w:rPr>
          <w:rFonts w:eastAsia="Helvetica" w:hint="eastAsia"/>
          <w:color w:val="242F33"/>
          <w:spacing w:val="2"/>
          <w:kern w:val="0"/>
          <w:sz w:val="18"/>
          <w:szCs w:val="18"/>
          <w:u w:color="242F33"/>
          <w:lang w:eastAsia="zh-CN"/>
        </w:rPr>
        <w:t>）</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阿列克谢说，暗暗有些好笑，</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别抱怨了。无论如何，热尼亚，我</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他意识到他这个电话并没什么特别的理由，只是因为自己快睡着了想再听听他的声音，他很确定叶甫根尼不会想听到这种理由的，</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我，呃</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想要谢谢你。</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Evgeni doesn't say anything for a moment. Alexei wonders if he's fallen asleep, but finally Evgeni mumbles, "Thank me for what?</w:t>
      </w:r>
      <w:r>
        <w:rPr>
          <w:rFonts w:hAnsi="Helvetica"/>
          <w:color w:val="242F33"/>
          <w:spacing w:val="2"/>
          <w:kern w:val="0"/>
          <w:sz w:val="18"/>
          <w:szCs w:val="18"/>
          <w:u w:color="242F33"/>
        </w:rPr>
        <w: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叶甫根尼有一阵什么都没说。阿列克谢想知道他是不是睡着了，然而最后叶</w:t>
      </w:r>
      <w:proofErr w:type="gramStart"/>
      <w:r>
        <w:rPr>
          <w:rFonts w:eastAsia="Helvetica" w:hint="eastAsia"/>
          <w:color w:val="242F33"/>
          <w:spacing w:val="2"/>
          <w:kern w:val="0"/>
          <w:sz w:val="18"/>
          <w:szCs w:val="18"/>
          <w:u w:color="242F33"/>
          <w:lang w:eastAsia="zh-CN"/>
        </w:rPr>
        <w:t>甫</w:t>
      </w:r>
      <w:proofErr w:type="gramEnd"/>
      <w:r>
        <w:rPr>
          <w:rFonts w:eastAsia="Helvetica" w:hint="eastAsia"/>
          <w:color w:val="242F33"/>
          <w:spacing w:val="2"/>
          <w:kern w:val="0"/>
          <w:sz w:val="18"/>
          <w:szCs w:val="18"/>
          <w:u w:color="242F33"/>
          <w:lang w:eastAsia="zh-CN"/>
        </w:rPr>
        <w:t>根尼咕哝着说道，</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谢我什么？</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"For taking care of me the other day. I know I thanked you already--" Which is why it really isn't the best excuse he could have thought of. Damn it. "--but that, that was really</w:t>
      </w:r>
      <w:r>
        <w:rPr>
          <w:rFonts w:hAnsi="Helvetica"/>
          <w:color w:val="242F33"/>
          <w:spacing w:val="2"/>
          <w:kern w:val="0"/>
          <w:sz w:val="18"/>
          <w:szCs w:val="18"/>
          <w:u w:color="242F33"/>
        </w:rPr>
        <w:t>…</w:t>
      </w:r>
      <w:r>
        <w:rPr>
          <w:rFonts w:ascii="Helvetica"/>
          <w:color w:val="242F33"/>
          <w:spacing w:val="2"/>
          <w:kern w:val="0"/>
          <w:sz w:val="18"/>
          <w:szCs w:val="18"/>
          <w:u w:color="242F33"/>
        </w:rPr>
        <w:t>" He trails off. "You didn't have to do that. I didn't think you would.</w:t>
      </w:r>
      <w:r>
        <w:rPr>
          <w:rFonts w:hAnsi="Helvetica"/>
          <w:color w:val="242F33"/>
          <w:spacing w:val="2"/>
          <w:kern w:val="0"/>
          <w:sz w:val="18"/>
          <w:szCs w:val="18"/>
          <w:u w:color="242F33"/>
        </w:rPr>
        <w: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谢谢你那天照顾我。我知道我之前谢过了</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这也是他目前借口的最大破绽，该死</w:t>
      </w:r>
      <w:proofErr w:type="gramStart"/>
      <w:r>
        <w:rPr>
          <w:rFonts w:eastAsia="Helvetica" w:hint="eastAsia"/>
          <w:color w:val="242F33"/>
          <w:spacing w:val="2"/>
          <w:kern w:val="0"/>
          <w:sz w:val="18"/>
          <w:szCs w:val="18"/>
          <w:u w:color="242F33"/>
          <w:lang w:eastAsia="zh-CN"/>
        </w:rPr>
        <w:t>该死</w:t>
      </w:r>
      <w:proofErr w:type="gramEnd"/>
      <w:r>
        <w:rPr>
          <w:rFonts w:eastAsia="Helvetica" w:hint="eastAsia"/>
          <w:color w:val="242F33"/>
          <w:spacing w:val="2"/>
          <w:kern w:val="0"/>
          <w:sz w:val="18"/>
          <w:szCs w:val="18"/>
          <w:u w:color="242F33"/>
          <w:lang w:eastAsia="zh-CN"/>
        </w:rPr>
        <w:t>，</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但是，真的</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他拖长了语调，</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你没必要那样做的。我没想到你会过来。</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lang w:eastAsia="zh-CN"/>
        </w:rPr>
        <w:t xml:space="preserve">"It was nothing," Evgeni tries. </w:t>
      </w:r>
      <w:r>
        <w:rPr>
          <w:rFonts w:hAnsi="Helvetica"/>
          <w:color w:val="242F33"/>
          <w:spacing w:val="2"/>
          <w:kern w:val="0"/>
          <w:sz w:val="18"/>
          <w:szCs w:val="18"/>
          <w:u w:color="242F33"/>
          <w:lang w:eastAsia="zh-CN"/>
        </w:rPr>
        <w:t>“</w:t>
      </w:r>
      <w:r>
        <w:rPr>
          <w:rFonts w:ascii="Helvetica"/>
          <w:color w:val="242F33"/>
          <w:spacing w:val="2"/>
          <w:kern w:val="0"/>
          <w:sz w:val="18"/>
          <w:szCs w:val="18"/>
          <w:u w:color="242F33"/>
          <w:lang w:eastAsia="zh-CN"/>
        </w:rPr>
        <w:t>Just--"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没什么，</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叶甫根尼，</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就</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lang w:eastAsia="zh-CN"/>
        </w:rPr>
        <w:t xml:space="preserve">"It wasn't nothing," Alexei says earnestly, going with the flow of the conversation. </w:t>
      </w:r>
      <w:r>
        <w:rPr>
          <w:rFonts w:ascii="Helvetica"/>
          <w:color w:val="242F33"/>
          <w:spacing w:val="2"/>
          <w:kern w:val="0"/>
          <w:sz w:val="18"/>
          <w:szCs w:val="18"/>
          <w:u w:color="242F33"/>
        </w:rPr>
        <w:t>Such as it is. "I want to make it up to you." Which sounds less innocent to his ears than it probably does to Evgeni</w:t>
      </w:r>
      <w:r>
        <w:rPr>
          <w:rFonts w:hAnsi="Helvetica"/>
          <w:color w:val="242F33"/>
          <w:spacing w:val="2"/>
          <w:kern w:val="0"/>
          <w:sz w:val="18"/>
          <w:szCs w:val="18"/>
          <w:u w:color="242F33"/>
        </w:rPr>
        <w:t>’</w:t>
      </w:r>
      <w:r>
        <w:rPr>
          <w:rFonts w:ascii="Helvetica"/>
          <w:color w:val="242F33"/>
          <w:spacing w:val="2"/>
          <w:kern w:val="0"/>
          <w:sz w:val="18"/>
          <w:szCs w:val="18"/>
          <w:u w:color="242F33"/>
        </w:rPr>
        <w:t>s.</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不是没什么，</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阿列克谢真诚地说，延续着对话，尽量自然。</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我想要补偿你。</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这话在自己听来可能比叶甫根尼听来的要动机不纯多了。</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 xml:space="preserve">"By waking me up early?" Evgeni demands, and all right, now he does sound a bit annoyed. </w:t>
      </w:r>
      <w:r>
        <w:rPr>
          <w:rFonts w:ascii="Helvetica"/>
          <w:color w:val="242F33"/>
          <w:spacing w:val="2"/>
          <w:kern w:val="0"/>
          <w:sz w:val="18"/>
          <w:szCs w:val="18"/>
          <w:u w:color="242F33"/>
          <w:lang w:eastAsia="zh-CN"/>
        </w:rPr>
        <w:t>Alexei blanches.</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你补偿我的方式就是一大早吵醒我？</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叶甫根尼问道，显然，他现在听起来有点恼了。阿列克谢脸色白了。</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lang w:eastAsia="zh-CN"/>
        </w:rPr>
        <w:t>"I'm sorry. I, uh - couldn't sleep, and I thought of it just now</w:t>
      </w:r>
      <w:r>
        <w:rPr>
          <w:rFonts w:hAnsi="Helvetica"/>
          <w:color w:val="242F33"/>
          <w:spacing w:val="2"/>
          <w:kern w:val="0"/>
          <w:sz w:val="18"/>
          <w:szCs w:val="18"/>
          <w:u w:color="242F33"/>
          <w:lang w:eastAsia="zh-CN"/>
        </w:rPr>
        <w:t>—</w:t>
      </w:r>
      <w:r>
        <w:rPr>
          <w:rFonts w:ascii="Helvetica"/>
          <w:color w:val="242F33"/>
          <w:spacing w:val="2"/>
          <w:kern w:val="0"/>
          <w:sz w:val="18"/>
          <w:szCs w:val="18"/>
          <w:u w:color="242F33"/>
          <w:lang w:eastAsia="zh-CN"/>
        </w:rPr>
        <w: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对不起。我，呃</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睡不着了，所以我想</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lang w:eastAsia="zh-CN"/>
        </w:rPr>
        <w:t>"You couldn't sleep?</w:t>
      </w:r>
      <w:proofErr w:type="gramStart"/>
      <w:r>
        <w:rPr>
          <w:rFonts w:ascii="Helvetica"/>
          <w:color w:val="242F33"/>
          <w:spacing w:val="2"/>
          <w:kern w:val="0"/>
          <w:sz w:val="18"/>
          <w:szCs w:val="18"/>
          <w:u w:color="242F33"/>
          <w:lang w:eastAsia="zh-CN"/>
        </w:rPr>
        <w:t>" He</w:t>
      </w:r>
      <w:proofErr w:type="gramEnd"/>
      <w:r>
        <w:rPr>
          <w:rFonts w:ascii="Helvetica"/>
          <w:color w:val="242F33"/>
          <w:spacing w:val="2"/>
          <w:kern w:val="0"/>
          <w:sz w:val="18"/>
          <w:szCs w:val="18"/>
          <w:u w:color="242F33"/>
          <w:lang w:eastAsia="zh-CN"/>
        </w:rPr>
        <w:t xml:space="preserve"> hears Evgeni shift again, and there's a curious undertone to his voice.</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你睡不着？</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他听到叶甫根尼的语调上扬了，声音里很是有着好奇的意味。</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"No, I mean, I've been--"</w:t>
      </w:r>
      <w:r>
        <w:rPr>
          <w:rFonts w:hAnsi="Helvetica"/>
          <w:color w:val="242F33"/>
          <w:spacing w:val="2"/>
          <w:kern w:val="0"/>
          <w:sz w:val="18"/>
          <w:szCs w:val="18"/>
          <w:u w:color="242F33"/>
        </w:rPr>
        <w:t> </w:t>
      </w:r>
      <w:r>
        <w:rPr>
          <w:rFonts w:ascii="Helvetica"/>
          <w:i/>
          <w:iCs/>
          <w:color w:val="242F33"/>
          <w:spacing w:val="2"/>
          <w:kern w:val="0"/>
          <w:sz w:val="18"/>
          <w:szCs w:val="18"/>
          <w:u w:color="242F33"/>
        </w:rPr>
        <w:t>Shit</w:t>
      </w:r>
      <w:r>
        <w:rPr>
          <w:rFonts w:ascii="Helvetica"/>
          <w:color w:val="242F33"/>
          <w:spacing w:val="2"/>
          <w:kern w:val="0"/>
          <w:sz w:val="18"/>
          <w:szCs w:val="18"/>
          <w:u w:color="242F33"/>
        </w:rPr>
        <w:t>. "I've been dreaming, that's all.</w:t>
      </w:r>
      <w:r>
        <w:rPr>
          <w:rFonts w:hAnsi="Helvetica"/>
          <w:color w:val="242F33"/>
          <w:spacing w:val="2"/>
          <w:kern w:val="0"/>
          <w:sz w:val="18"/>
          <w:szCs w:val="18"/>
          <w:u w:color="242F33"/>
        </w:rPr>
        <w: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rPr>
        <w:t>“</w:t>
      </w:r>
      <w:proofErr w:type="spellStart"/>
      <w:r>
        <w:rPr>
          <w:rFonts w:eastAsia="Helvetica" w:hint="eastAsia"/>
          <w:color w:val="242F33"/>
          <w:spacing w:val="2"/>
          <w:kern w:val="0"/>
          <w:sz w:val="18"/>
          <w:szCs w:val="18"/>
          <w:u w:color="242F33"/>
        </w:rPr>
        <w:t>不是，我是说，我</w:t>
      </w:r>
      <w:proofErr w:type="spellEnd"/>
      <w:r>
        <w:rPr>
          <w:rFonts w:hAnsi="Helvetica"/>
          <w:color w:val="242F33"/>
          <w:spacing w:val="2"/>
          <w:kern w:val="0"/>
          <w:sz w:val="18"/>
          <w:szCs w:val="18"/>
          <w:u w:color="242F33"/>
        </w:rPr>
        <w:t>——”</w:t>
      </w:r>
      <w:r>
        <w:rPr>
          <w:rFonts w:eastAsia="Helvetica" w:hint="eastAsia"/>
          <w:b/>
          <w:bCs/>
          <w:color w:val="242F33"/>
          <w:spacing w:val="2"/>
          <w:kern w:val="0"/>
          <w:sz w:val="18"/>
          <w:szCs w:val="18"/>
          <w:u w:color="242F33"/>
        </w:rPr>
        <w:t>靠</w:t>
      </w:r>
      <w:r>
        <w:rPr>
          <w:rFonts w:eastAsia="Helvetica" w:hint="eastAsia"/>
          <w:color w:val="242F33"/>
          <w:spacing w:val="2"/>
          <w:kern w:val="0"/>
          <w:sz w:val="18"/>
          <w:szCs w:val="18"/>
          <w:u w:color="242F33"/>
        </w:rPr>
        <w:t>。</w:t>
      </w:r>
      <w:r>
        <w:rPr>
          <w:rFonts w:hAnsi="Helvetica"/>
          <w:color w:val="242F33"/>
          <w:spacing w:val="2"/>
          <w:kern w:val="0"/>
          <w:sz w:val="18"/>
          <w:szCs w:val="18"/>
          <w:u w:color="242F33"/>
        </w:rPr>
        <w:t>“</w:t>
      </w:r>
      <w:proofErr w:type="spellStart"/>
      <w:r>
        <w:rPr>
          <w:rFonts w:eastAsia="Helvetica" w:hint="eastAsia"/>
          <w:color w:val="242F33"/>
          <w:spacing w:val="2"/>
          <w:kern w:val="0"/>
          <w:sz w:val="18"/>
          <w:szCs w:val="18"/>
          <w:u w:color="242F33"/>
        </w:rPr>
        <w:t>我做了梦，就是这样</w:t>
      </w:r>
      <w:proofErr w:type="spellEnd"/>
      <w:r>
        <w:rPr>
          <w:rFonts w:eastAsia="Helvetica" w:hint="eastAsia"/>
          <w:color w:val="242F33"/>
          <w:spacing w:val="2"/>
          <w:kern w:val="0"/>
          <w:sz w:val="18"/>
          <w:szCs w:val="18"/>
          <w:u w:color="242F33"/>
        </w:rPr>
        <w:t>。</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"Dreaming about what?" Evgeni asks.</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r>
        <w:rPr>
          <w:rFonts w:hAnsi="Helvetica"/>
          <w:color w:val="242F33"/>
          <w:spacing w:val="2"/>
          <w:kern w:val="0"/>
          <w:sz w:val="18"/>
          <w:szCs w:val="18"/>
          <w:u w:color="242F33"/>
        </w:rPr>
        <w:lastRenderedPageBreak/>
        <w:t>“</w:t>
      </w:r>
      <w:proofErr w:type="spellStart"/>
      <w:r>
        <w:rPr>
          <w:rFonts w:eastAsia="Helvetica" w:hint="eastAsia"/>
          <w:color w:val="242F33"/>
          <w:spacing w:val="2"/>
          <w:kern w:val="0"/>
          <w:sz w:val="18"/>
          <w:szCs w:val="18"/>
          <w:u w:color="242F33"/>
        </w:rPr>
        <w:t>梦见了什么</w:t>
      </w:r>
      <w:proofErr w:type="spellEnd"/>
      <w:r>
        <w:rPr>
          <w:rFonts w:eastAsia="Helvetica" w:hint="eastAsia"/>
          <w:color w:val="242F33"/>
          <w:spacing w:val="2"/>
          <w:kern w:val="0"/>
          <w:sz w:val="18"/>
          <w:szCs w:val="18"/>
          <w:u w:color="242F33"/>
        </w:rPr>
        <w:t>？</w:t>
      </w:r>
      <w:r>
        <w:rPr>
          <w:rFonts w:hAnsi="Helvetica"/>
          <w:color w:val="242F33"/>
          <w:spacing w:val="2"/>
          <w:kern w:val="0"/>
          <w:sz w:val="18"/>
          <w:szCs w:val="18"/>
          <w:u w:color="242F33"/>
        </w:rPr>
        <w:t>”</w:t>
      </w:r>
      <w:proofErr w:type="spellStart"/>
      <w:r>
        <w:rPr>
          <w:rFonts w:eastAsia="Helvetica" w:hint="eastAsia"/>
          <w:color w:val="242F33"/>
          <w:spacing w:val="2"/>
          <w:kern w:val="0"/>
          <w:sz w:val="18"/>
          <w:szCs w:val="18"/>
          <w:u w:color="242F33"/>
        </w:rPr>
        <w:t>叶甫根尼问</w:t>
      </w:r>
      <w:proofErr w:type="spellEnd"/>
      <w:r>
        <w:rPr>
          <w:rFonts w:eastAsia="Helvetica" w:hint="eastAsi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Alexei's mind goes blank for a moment as he searches for anything to say, anything but the truth. "</w:t>
      </w:r>
      <w:r>
        <w:rPr>
          <w:rFonts w:hAnsi="Helvetica"/>
          <w:color w:val="242F33"/>
          <w:spacing w:val="2"/>
          <w:kern w:val="0"/>
          <w:sz w:val="18"/>
          <w:szCs w:val="18"/>
          <w:u w:color="242F33"/>
        </w:rPr>
        <w:t>…</w:t>
      </w:r>
      <w:r>
        <w:rPr>
          <w:rFonts w:hAnsi="Helvetica"/>
          <w:color w:val="242F33"/>
          <w:spacing w:val="2"/>
          <w:kern w:val="0"/>
          <w:sz w:val="18"/>
          <w:szCs w:val="18"/>
          <w:u w:color="242F33"/>
        </w:rPr>
        <w:t xml:space="preserve"> </w:t>
      </w:r>
      <w:r>
        <w:rPr>
          <w:rFonts w:ascii="Helvetica"/>
          <w:color w:val="242F33"/>
          <w:spacing w:val="2"/>
          <w:kern w:val="0"/>
          <w:sz w:val="18"/>
          <w:szCs w:val="18"/>
          <w:u w:color="242F33"/>
        </w:rPr>
        <w:t xml:space="preserve">Nothing interesting," he says at last, and laughs. It sounds false, even to his ears. </w:t>
      </w:r>
      <w:r>
        <w:rPr>
          <w:rFonts w:hAnsi="Helvetica"/>
          <w:color w:val="242F33"/>
          <w:spacing w:val="2"/>
          <w:kern w:val="0"/>
          <w:sz w:val="18"/>
          <w:szCs w:val="18"/>
          <w:u w:color="242F33"/>
          <w:lang w:eastAsia="zh-CN"/>
        </w:rPr>
        <w:t>“</w:t>
      </w:r>
      <w:r>
        <w:rPr>
          <w:rFonts w:ascii="Helvetica"/>
          <w:color w:val="242F33"/>
          <w:spacing w:val="2"/>
          <w:kern w:val="0"/>
          <w:sz w:val="18"/>
          <w:szCs w:val="18"/>
          <w:u w:color="242F33"/>
          <w:lang w:eastAsia="zh-CN"/>
        </w:rPr>
        <w:t>Anyway--"</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阿列克谢想找点什么来说，只要不是真相，随便什么，可是他的大脑一片空白，</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没什么好玩的，</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他最后笑着说道。即使是自己听起来也太假了，</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我说</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lang w:eastAsia="zh-CN"/>
        </w:rPr>
        <w:t>"No, no, tell me.</w:t>
      </w:r>
      <w:proofErr w:type="gramStart"/>
      <w:r>
        <w:rPr>
          <w:rFonts w:ascii="Helvetica"/>
          <w:color w:val="242F33"/>
          <w:spacing w:val="2"/>
          <w:kern w:val="0"/>
          <w:sz w:val="18"/>
          <w:szCs w:val="18"/>
          <w:u w:color="242F33"/>
          <w:lang w:eastAsia="zh-CN"/>
        </w:rPr>
        <w:t>" Evgeni</w:t>
      </w:r>
      <w:proofErr w:type="gramEnd"/>
      <w:r>
        <w:rPr>
          <w:rFonts w:ascii="Helvetica"/>
          <w:color w:val="242F33"/>
          <w:spacing w:val="2"/>
          <w:kern w:val="0"/>
          <w:sz w:val="18"/>
          <w:szCs w:val="18"/>
          <w:u w:color="242F33"/>
          <w:lang w:eastAsia="zh-CN"/>
        </w:rPr>
        <w:t xml:space="preserve"> sounds like he's smiling. Of course, making Alexei flustered would make him happy. </w:t>
      </w:r>
      <w:r>
        <w:rPr>
          <w:rFonts w:ascii="Helvetica"/>
          <w:color w:val="242F33"/>
          <w:spacing w:val="2"/>
          <w:kern w:val="0"/>
          <w:sz w:val="18"/>
          <w:szCs w:val="18"/>
          <w:u w:color="242F33"/>
        </w:rPr>
        <w:t xml:space="preserve">"I'm curious, </w:t>
      </w:r>
      <w:proofErr w:type="spellStart"/>
      <w:r>
        <w:rPr>
          <w:rFonts w:ascii="Helvetica"/>
          <w:color w:val="242F33"/>
          <w:spacing w:val="2"/>
          <w:kern w:val="0"/>
          <w:sz w:val="18"/>
          <w:szCs w:val="18"/>
          <w:u w:color="242F33"/>
        </w:rPr>
        <w:t>Lyosha</w:t>
      </w:r>
      <w:proofErr w:type="spellEnd"/>
      <w:r>
        <w:rPr>
          <w:rFonts w:ascii="Helvetica"/>
          <w:color w:val="242F33"/>
          <w:spacing w:val="2"/>
          <w:kern w:val="0"/>
          <w:sz w:val="18"/>
          <w:szCs w:val="18"/>
          <w:u w:color="242F33"/>
        </w:rPr>
        <w:t>.</w:t>
      </w:r>
      <w:r>
        <w:rPr>
          <w:rFonts w:hAnsi="Helvetica"/>
          <w:color w:val="242F33"/>
          <w:spacing w:val="2"/>
          <w:kern w:val="0"/>
          <w:sz w:val="18"/>
          <w:szCs w:val="18"/>
          <w:u w:color="242F33"/>
        </w:rPr>
        <w: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不，不，告诉我。</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叶甫根尼听起来在微笑。当然了，逼得阿列克谢慌里慌张的太让他愉快了，</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我很好奇，廖莎。</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"Nothing, it was just--" Alexei thinks frantically.</w:t>
      </w:r>
      <w:r>
        <w:rPr>
          <w:rFonts w:hAnsi="Helvetica"/>
          <w:color w:val="242F33"/>
          <w:spacing w:val="2"/>
          <w:kern w:val="0"/>
          <w:sz w:val="18"/>
          <w:szCs w:val="18"/>
          <w:u w:color="242F33"/>
        </w:rPr>
        <w:t> </w:t>
      </w:r>
      <w:r>
        <w:rPr>
          <w:rFonts w:ascii="Helvetica"/>
          <w:i/>
          <w:iCs/>
          <w:color w:val="242F33"/>
          <w:spacing w:val="2"/>
          <w:kern w:val="0"/>
          <w:sz w:val="18"/>
          <w:szCs w:val="18"/>
          <w:u w:color="242F33"/>
        </w:rPr>
        <w:t>Anything but the truth</w:t>
      </w:r>
      <w:r>
        <w:rPr>
          <w:rFonts w:ascii="Helvetica"/>
          <w:color w:val="242F33"/>
          <w:spacing w:val="2"/>
          <w:kern w:val="0"/>
          <w:sz w:val="18"/>
          <w:szCs w:val="18"/>
          <w:u w:color="242F33"/>
        </w:rPr>
        <w:t>. "Just, you know - some girl.</w:t>
      </w:r>
      <w:r>
        <w:rPr>
          <w:rFonts w:hAnsi="Helvetica"/>
          <w:color w:val="242F33"/>
          <w:spacing w:val="2"/>
          <w:kern w:val="0"/>
          <w:sz w:val="18"/>
          <w:szCs w:val="18"/>
          <w:u w:color="242F33"/>
        </w:rPr>
        <w: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rPr>
        <w:t>“</w:t>
      </w:r>
      <w:proofErr w:type="spellStart"/>
      <w:r>
        <w:rPr>
          <w:rFonts w:eastAsia="Helvetica" w:hint="eastAsia"/>
          <w:color w:val="242F33"/>
          <w:spacing w:val="2"/>
          <w:kern w:val="0"/>
          <w:sz w:val="18"/>
          <w:szCs w:val="18"/>
          <w:u w:color="242F33"/>
        </w:rPr>
        <w:t>没什么，就是</w:t>
      </w:r>
      <w:proofErr w:type="spellEnd"/>
      <w:r>
        <w:rPr>
          <w:rFonts w:hAnsi="Helvetica"/>
          <w:color w:val="242F33"/>
          <w:spacing w:val="2"/>
          <w:kern w:val="0"/>
          <w:sz w:val="18"/>
          <w:szCs w:val="18"/>
          <w:u w:color="242F33"/>
        </w:rPr>
        <w:t>——”</w:t>
      </w:r>
      <w:proofErr w:type="spellStart"/>
      <w:r>
        <w:rPr>
          <w:rFonts w:eastAsia="Helvetica" w:hint="eastAsia"/>
          <w:color w:val="242F33"/>
          <w:spacing w:val="2"/>
          <w:kern w:val="0"/>
          <w:sz w:val="18"/>
          <w:szCs w:val="18"/>
          <w:u w:color="242F33"/>
        </w:rPr>
        <w:t>阿列克谢快疯了，</w:t>
      </w:r>
      <w:r>
        <w:rPr>
          <w:rFonts w:eastAsia="Helvetica" w:hint="eastAsia"/>
          <w:b/>
          <w:bCs/>
          <w:color w:val="242F33"/>
          <w:spacing w:val="2"/>
          <w:kern w:val="0"/>
          <w:sz w:val="18"/>
          <w:szCs w:val="18"/>
          <w:u w:color="242F33"/>
        </w:rPr>
        <w:t>只要不是真相，随便什么</w:t>
      </w:r>
      <w:proofErr w:type="spellEnd"/>
      <w:r>
        <w:rPr>
          <w:rFonts w:eastAsia="Helvetica" w:hint="eastAsia"/>
          <w:b/>
          <w:bCs/>
          <w:color w:val="242F33"/>
          <w:spacing w:val="2"/>
          <w:kern w:val="0"/>
          <w:sz w:val="18"/>
          <w:szCs w:val="18"/>
          <w:u w:color="242F33"/>
        </w:rPr>
        <w:t>，</w:t>
      </w:r>
      <w:r>
        <w:rPr>
          <w:rFonts w:hAnsi="Helvetica"/>
          <w:color w:val="242F33"/>
          <w:spacing w:val="2"/>
          <w:kern w:val="0"/>
          <w:sz w:val="18"/>
          <w:szCs w:val="18"/>
          <w:u w:color="242F33"/>
        </w:rPr>
        <w:t>“</w:t>
      </w:r>
      <w:proofErr w:type="spellStart"/>
      <w:r>
        <w:rPr>
          <w:rFonts w:eastAsia="Helvetica" w:hint="eastAsia"/>
          <w:color w:val="242F33"/>
          <w:spacing w:val="2"/>
          <w:kern w:val="0"/>
          <w:sz w:val="18"/>
          <w:szCs w:val="18"/>
          <w:u w:color="242F33"/>
        </w:rPr>
        <w:t>就，那个</w:t>
      </w:r>
      <w:proofErr w:type="spellEnd"/>
      <w:r>
        <w:rPr>
          <w:rFonts w:hAnsi="Helvetica"/>
          <w:color w:val="242F33"/>
          <w:spacing w:val="2"/>
          <w:kern w:val="0"/>
          <w:sz w:val="18"/>
          <w:szCs w:val="18"/>
          <w:u w:color="242F33"/>
        </w:rPr>
        <w:t>——</w:t>
      </w:r>
      <w:proofErr w:type="spellStart"/>
      <w:r>
        <w:rPr>
          <w:rFonts w:eastAsia="Helvetica" w:hint="eastAsia"/>
          <w:color w:val="242F33"/>
          <w:spacing w:val="2"/>
          <w:kern w:val="0"/>
          <w:sz w:val="18"/>
          <w:szCs w:val="18"/>
          <w:u w:color="242F33"/>
        </w:rPr>
        <w:t>女孩子</w:t>
      </w:r>
      <w:proofErr w:type="spellEnd"/>
      <w:r>
        <w:rPr>
          <w:rFonts w:eastAsia="Helvetica" w:hint="eastAsia"/>
          <w:color w:val="242F33"/>
          <w:spacing w:val="2"/>
          <w:kern w:val="0"/>
          <w:sz w:val="18"/>
          <w:szCs w:val="18"/>
          <w:u w:color="242F33"/>
        </w:rPr>
        <w:t>。</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"Oh?" Now he's sure Evgeni is smirking, and Alexei would probably be able to focus a lot easier if he couldn't imagine Evgeni smirking up at him just like that-- "A beautiful girl?</w:t>
      </w:r>
      <w:r>
        <w:rPr>
          <w:rFonts w:hAnsi="Helvetica"/>
          <w:color w:val="242F33"/>
          <w:spacing w:val="2"/>
          <w:kern w:val="0"/>
          <w:sz w:val="18"/>
          <w:szCs w:val="18"/>
          <w:u w:color="242F33"/>
        </w:rPr>
        <w: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哦？</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现在他可以肯定叶甫根尼在嘲笑他了，也许阿列克谢不去想象这个画面的话他的注意力还能集中一点</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她漂亮吗？</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"Yes, very beautiful.</w:t>
      </w:r>
      <w:proofErr w:type="gramStart"/>
      <w:r>
        <w:rPr>
          <w:rFonts w:ascii="Helvetica"/>
          <w:color w:val="242F33"/>
          <w:spacing w:val="2"/>
          <w:kern w:val="0"/>
          <w:sz w:val="18"/>
          <w:szCs w:val="18"/>
          <w:u w:color="242F33"/>
        </w:rPr>
        <w:t>"</w:t>
      </w:r>
      <w:r>
        <w:rPr>
          <w:rFonts w:hAnsi="Helvetica"/>
          <w:color w:val="242F33"/>
          <w:spacing w:val="2"/>
          <w:kern w:val="0"/>
          <w:sz w:val="18"/>
          <w:szCs w:val="18"/>
          <w:u w:color="242F33"/>
        </w:rPr>
        <w:t> </w:t>
      </w:r>
      <w:r>
        <w:rPr>
          <w:rFonts w:ascii="Helvetica"/>
          <w:i/>
          <w:iCs/>
          <w:color w:val="242F33"/>
          <w:spacing w:val="2"/>
          <w:kern w:val="0"/>
          <w:sz w:val="18"/>
          <w:szCs w:val="18"/>
          <w:u w:color="242F33"/>
        </w:rPr>
        <w:t>Well</w:t>
      </w:r>
      <w:proofErr w:type="gramEnd"/>
      <w:r>
        <w:rPr>
          <w:rFonts w:ascii="Helvetica"/>
          <w:i/>
          <w:iCs/>
          <w:color w:val="242F33"/>
          <w:spacing w:val="2"/>
          <w:kern w:val="0"/>
          <w:sz w:val="18"/>
          <w:szCs w:val="18"/>
          <w:u w:color="242F33"/>
        </w:rPr>
        <w:t xml:space="preserve">, you look beautiful in a skirt, </w:t>
      </w:r>
      <w:proofErr w:type="spellStart"/>
      <w:r>
        <w:rPr>
          <w:rFonts w:ascii="Helvetica"/>
          <w:i/>
          <w:iCs/>
          <w:color w:val="242F33"/>
          <w:spacing w:val="2"/>
          <w:kern w:val="0"/>
          <w:sz w:val="18"/>
          <w:szCs w:val="18"/>
          <w:u w:color="242F33"/>
        </w:rPr>
        <w:t>Zhenya</w:t>
      </w:r>
      <w:proofErr w:type="spellEnd"/>
      <w:r>
        <w:rPr>
          <w:rFonts w:ascii="Helvetica"/>
          <w:color w:val="242F33"/>
          <w:spacing w:val="2"/>
          <w:kern w:val="0"/>
          <w:sz w:val="18"/>
          <w:szCs w:val="18"/>
          <w:u w:color="242F33"/>
        </w:rPr>
        <w:t xml:space="preserve">. </w:t>
      </w:r>
      <w:r>
        <w:rPr>
          <w:rFonts w:ascii="Helvetica"/>
          <w:color w:val="242F33"/>
          <w:spacing w:val="2"/>
          <w:kern w:val="0"/>
          <w:sz w:val="18"/>
          <w:szCs w:val="18"/>
          <w:u w:color="242F33"/>
          <w:lang w:eastAsia="zh-CN"/>
        </w:rPr>
        <w:t>"</w:t>
      </w:r>
      <w:r>
        <w:rPr>
          <w:rFonts w:hAnsi="Helvetica"/>
          <w:color w:val="242F33"/>
          <w:spacing w:val="2"/>
          <w:kern w:val="0"/>
          <w:sz w:val="18"/>
          <w:szCs w:val="18"/>
          <w:u w:color="242F33"/>
          <w:lang w:eastAsia="zh-CN"/>
        </w:rPr>
        <w:t>…</w:t>
      </w:r>
      <w:r>
        <w:rPr>
          <w:rFonts w:hAnsi="Helvetica"/>
          <w:color w:val="242F33"/>
          <w:spacing w:val="2"/>
          <w:kern w:val="0"/>
          <w:sz w:val="18"/>
          <w:szCs w:val="18"/>
          <w:u w:color="242F33"/>
          <w:lang w:eastAsia="zh-CN"/>
        </w:rPr>
        <w:t xml:space="preserve"> </w:t>
      </w:r>
      <w:r>
        <w:rPr>
          <w:rFonts w:ascii="Helvetica"/>
          <w:color w:val="242F33"/>
          <w:spacing w:val="2"/>
          <w:kern w:val="0"/>
          <w:sz w:val="18"/>
          <w:szCs w:val="18"/>
          <w:u w:color="242F33"/>
          <w:lang w:eastAsia="zh-CN"/>
        </w:rPr>
        <w:t>Blonde.</w:t>
      </w:r>
      <w:r>
        <w:rPr>
          <w:rFonts w:hAnsi="Helvetica"/>
          <w:color w:val="242F33"/>
          <w:spacing w:val="2"/>
          <w:kern w:val="0"/>
          <w:sz w:val="18"/>
          <w:szCs w:val="18"/>
          <w:u w:color="242F33"/>
          <w:lang w:eastAsia="zh-CN"/>
        </w:rPr>
        <w: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是的，很漂亮。</w:t>
      </w:r>
      <w:r>
        <w:rPr>
          <w:rFonts w:hAnsi="Helvetica"/>
          <w:color w:val="242F33"/>
          <w:spacing w:val="2"/>
          <w:kern w:val="0"/>
          <w:sz w:val="18"/>
          <w:szCs w:val="18"/>
          <w:u w:color="242F33"/>
          <w:lang w:eastAsia="zh-CN"/>
        </w:rPr>
        <w:t>”</w:t>
      </w:r>
      <w:r>
        <w:rPr>
          <w:rFonts w:eastAsia="Helvetica" w:hint="eastAsia"/>
          <w:b/>
          <w:bCs/>
          <w:color w:val="242F33"/>
          <w:spacing w:val="2"/>
          <w:kern w:val="0"/>
          <w:sz w:val="18"/>
          <w:szCs w:val="18"/>
          <w:u w:color="242F33"/>
          <w:lang w:eastAsia="zh-CN"/>
        </w:rPr>
        <w:t>好吧，你穿着短裙时可美了，热尼亚。</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金发美人。</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lang w:eastAsia="zh-CN"/>
        </w:rPr>
        <w:t>"Oh,</w:t>
      </w:r>
      <w:r>
        <w:rPr>
          <w:rFonts w:hAnsi="Helvetica"/>
          <w:color w:val="242F33"/>
          <w:spacing w:val="2"/>
          <w:kern w:val="0"/>
          <w:sz w:val="18"/>
          <w:szCs w:val="18"/>
          <w:u w:color="242F33"/>
          <w:lang w:eastAsia="zh-CN"/>
        </w:rPr>
        <w:t> </w:t>
      </w:r>
      <w:r>
        <w:rPr>
          <w:rFonts w:ascii="Helvetica"/>
          <w:i/>
          <w:iCs/>
          <w:color w:val="242F33"/>
          <w:spacing w:val="2"/>
          <w:kern w:val="0"/>
          <w:sz w:val="18"/>
          <w:szCs w:val="18"/>
          <w:u w:color="242F33"/>
          <w:lang w:eastAsia="zh-CN"/>
        </w:rPr>
        <w:t>blonde</w:t>
      </w:r>
      <w:r>
        <w:rPr>
          <w:rFonts w:ascii="Helvetica"/>
          <w:color w:val="242F33"/>
          <w:spacing w:val="2"/>
          <w:kern w:val="0"/>
          <w:sz w:val="18"/>
          <w:szCs w:val="18"/>
          <w:u w:color="242F33"/>
          <w:lang w:eastAsia="zh-CN"/>
        </w:rPr>
        <w:t>," Evgeni purrs</w:t>
      </w:r>
      <w:proofErr w:type="gramStart"/>
      <w:r>
        <w:rPr>
          <w:rFonts w:ascii="Helvetica"/>
          <w:color w:val="242F33"/>
          <w:spacing w:val="2"/>
          <w:kern w:val="0"/>
          <w:sz w:val="18"/>
          <w:szCs w:val="18"/>
          <w:u w:color="242F33"/>
          <w:lang w:eastAsia="zh-CN"/>
        </w:rPr>
        <w:t>. "</w:t>
      </w:r>
      <w:proofErr w:type="gramEnd"/>
      <w:r>
        <w:rPr>
          <w:rFonts w:ascii="Helvetica"/>
          <w:color w:val="242F33"/>
          <w:spacing w:val="2"/>
          <w:kern w:val="0"/>
          <w:sz w:val="18"/>
          <w:szCs w:val="18"/>
          <w:u w:color="242F33"/>
          <w:lang w:eastAsia="zh-CN"/>
        </w:rPr>
        <w:t xml:space="preserve">So, </w:t>
      </w:r>
      <w:proofErr w:type="spellStart"/>
      <w:r>
        <w:rPr>
          <w:rFonts w:ascii="Helvetica"/>
          <w:color w:val="242F33"/>
          <w:spacing w:val="2"/>
          <w:kern w:val="0"/>
          <w:sz w:val="18"/>
          <w:szCs w:val="18"/>
          <w:u w:color="242F33"/>
          <w:lang w:eastAsia="zh-CN"/>
        </w:rPr>
        <w:t>Lyosha</w:t>
      </w:r>
      <w:proofErr w:type="spellEnd"/>
      <w:r>
        <w:rPr>
          <w:rFonts w:ascii="Helvetica"/>
          <w:color w:val="242F33"/>
          <w:spacing w:val="2"/>
          <w:kern w:val="0"/>
          <w:sz w:val="18"/>
          <w:szCs w:val="18"/>
          <w:u w:color="242F33"/>
          <w:lang w:eastAsia="zh-CN"/>
        </w:rPr>
        <w:t>, were you on a date with her?</w:t>
      </w:r>
      <w:r>
        <w:rPr>
          <w:rFonts w:hAnsi="Helvetica"/>
          <w:color w:val="242F33"/>
          <w:spacing w:val="2"/>
          <w:kern w:val="0"/>
          <w:sz w:val="18"/>
          <w:szCs w:val="18"/>
          <w:u w:color="242F33"/>
          <w:lang w:eastAsia="zh-CN"/>
        </w:rPr>
        <w: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噢，金发美人，</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叶甫根尼呵呵地笑了起来，</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所以，廖莎，你和她约会过？</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w:t>
      </w:r>
      <w:r>
        <w:rPr>
          <w:rFonts w:hAnsi="Helvetica"/>
          <w:color w:val="242F33"/>
          <w:spacing w:val="2"/>
          <w:kern w:val="0"/>
          <w:sz w:val="18"/>
          <w:szCs w:val="18"/>
          <w:u w:color="242F33"/>
        </w:rPr>
        <w:t>…</w:t>
      </w:r>
      <w:r>
        <w:rPr>
          <w:rFonts w:hAnsi="Helvetica"/>
          <w:color w:val="242F33"/>
          <w:spacing w:val="2"/>
          <w:kern w:val="0"/>
          <w:sz w:val="18"/>
          <w:szCs w:val="18"/>
          <w:u w:color="242F33"/>
        </w:rPr>
        <w:t xml:space="preserve"> </w:t>
      </w:r>
      <w:r>
        <w:rPr>
          <w:rFonts w:ascii="Helvetica"/>
          <w:color w:val="242F33"/>
          <w:spacing w:val="2"/>
          <w:kern w:val="0"/>
          <w:sz w:val="18"/>
          <w:szCs w:val="18"/>
          <w:u w:color="242F33"/>
        </w:rPr>
        <w:t xml:space="preserve">Yes, sort of," Alexei says desperately. He needs to change the subject </w:t>
      </w:r>
      <w:r>
        <w:rPr>
          <w:rFonts w:hAnsi="Helvetica"/>
          <w:color w:val="242F33"/>
          <w:spacing w:val="2"/>
          <w:kern w:val="0"/>
          <w:sz w:val="18"/>
          <w:szCs w:val="18"/>
          <w:u w:color="242F33"/>
        </w:rPr>
        <w:t>“</w:t>
      </w:r>
      <w:r>
        <w:rPr>
          <w:rFonts w:ascii="Helvetica"/>
          <w:color w:val="242F33"/>
          <w:spacing w:val="2"/>
          <w:kern w:val="0"/>
          <w:sz w:val="18"/>
          <w:szCs w:val="18"/>
          <w:u w:color="242F33"/>
        </w:rPr>
        <w:t>Anyway--"</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rPr>
        <w:t>“……</w:t>
      </w:r>
      <w:proofErr w:type="spellStart"/>
      <w:r>
        <w:rPr>
          <w:rFonts w:eastAsia="Helvetica" w:hint="eastAsia"/>
          <w:color w:val="242F33"/>
          <w:spacing w:val="2"/>
          <w:kern w:val="0"/>
          <w:sz w:val="18"/>
          <w:szCs w:val="18"/>
          <w:u w:color="242F33"/>
        </w:rPr>
        <w:t>是啊，某种意义上</w:t>
      </w:r>
      <w:proofErr w:type="spellEnd"/>
      <w:r>
        <w:rPr>
          <w:rFonts w:eastAsia="Helvetica" w:hint="eastAsia"/>
          <w:color w:val="242F33"/>
          <w:spacing w:val="2"/>
          <w:kern w:val="0"/>
          <w:sz w:val="18"/>
          <w:szCs w:val="18"/>
          <w:u w:color="242F33"/>
        </w:rPr>
        <w:t>，</w:t>
      </w:r>
      <w:r>
        <w:rPr>
          <w:rFonts w:hAnsi="Helvetica"/>
          <w:color w:val="242F33"/>
          <w:spacing w:val="2"/>
          <w:kern w:val="0"/>
          <w:sz w:val="18"/>
          <w:szCs w:val="18"/>
          <w:u w:color="242F33"/>
        </w:rPr>
        <w:t>”</w:t>
      </w:r>
      <w:proofErr w:type="spellStart"/>
      <w:r>
        <w:rPr>
          <w:rFonts w:eastAsia="Helvetica" w:hint="eastAsia"/>
          <w:color w:val="242F33"/>
          <w:spacing w:val="2"/>
          <w:kern w:val="0"/>
          <w:sz w:val="18"/>
          <w:szCs w:val="18"/>
          <w:u w:color="242F33"/>
        </w:rPr>
        <w:t>阿列克谢绝望地说。他需要换个话题</w:t>
      </w:r>
      <w:proofErr w:type="spellEnd"/>
      <w:r>
        <w:rPr>
          <w:rFonts w:eastAsia="Helvetica" w:hint="eastAsia"/>
          <w:color w:val="242F33"/>
          <w:spacing w:val="2"/>
          <w:kern w:val="0"/>
          <w:sz w:val="18"/>
          <w:szCs w:val="18"/>
          <w:u w:color="242F33"/>
        </w:rPr>
        <w:t>，</w:t>
      </w:r>
      <w:r>
        <w:rPr>
          <w:rFonts w:hAnsi="Helvetica"/>
          <w:color w:val="242F33"/>
          <w:spacing w:val="2"/>
          <w:kern w:val="0"/>
          <w:sz w:val="18"/>
          <w:szCs w:val="18"/>
          <w:u w:color="242F33"/>
        </w:rPr>
        <w:t>“</w:t>
      </w:r>
      <w:proofErr w:type="spellStart"/>
      <w:r>
        <w:rPr>
          <w:rFonts w:eastAsia="Helvetica" w:hint="eastAsia"/>
          <w:color w:val="242F33"/>
          <w:spacing w:val="2"/>
          <w:kern w:val="0"/>
          <w:sz w:val="18"/>
          <w:szCs w:val="18"/>
          <w:u w:color="242F33"/>
        </w:rPr>
        <w:t>我说</w:t>
      </w:r>
      <w:proofErr w:type="spellEnd"/>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"Do you know this girl - in real life?" Evgeni says curiously. Alexei draws a nervous breath. Evgeni doesn't know, he can</w:t>
      </w:r>
      <w:r>
        <w:rPr>
          <w:rFonts w:hAnsi="Helvetica"/>
          <w:color w:val="242F33"/>
          <w:spacing w:val="2"/>
          <w:kern w:val="0"/>
          <w:sz w:val="18"/>
          <w:szCs w:val="18"/>
          <w:u w:color="242F33"/>
        </w:rPr>
        <w:t>’</w:t>
      </w:r>
      <w:r>
        <w:rPr>
          <w:rFonts w:ascii="Helvetica"/>
          <w:color w:val="242F33"/>
          <w:spacing w:val="2"/>
          <w:kern w:val="0"/>
          <w:sz w:val="18"/>
          <w:szCs w:val="18"/>
          <w:u w:color="242F33"/>
        </w:rPr>
        <w:t>t. He's just asking questions to be an ass, Alexei is sure, so he might as well tell half the truth.</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你认识那个女孩</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在现实生活里？</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叶甫根尼听起来很好奇。阿列克谢紧张地呼吸着。叶甫根尼不会知道的，他不可能知道。他只是随便问着一些混蛋问题，阿列克谢确定，所以，或许，他可以说出部分的真相。</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"Yes, I do," he says finally. "I've - spent some time with her before, actually.</w:t>
      </w:r>
      <w:r>
        <w:rPr>
          <w:rFonts w:hAnsi="Helvetica"/>
          <w:color w:val="242F33"/>
          <w:spacing w:val="2"/>
          <w:kern w:val="0"/>
          <w:sz w:val="18"/>
          <w:szCs w:val="18"/>
          <w:u w:color="242F33"/>
        </w:rPr>
        <w: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对，认识，</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他最后说道，</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我</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实际上，</w:t>
      </w:r>
      <w:ins w:id="18" w:author="龙泉壁上鸣" w:date="2016-06-20T22:01:00Z">
        <w:r w:rsidR="004F47DE">
          <w:rPr>
            <w:rFonts w:eastAsia="Helvetica" w:hint="eastAsia"/>
            <w:color w:val="242F33"/>
            <w:spacing w:val="2"/>
            <w:kern w:val="0"/>
            <w:sz w:val="18"/>
            <w:szCs w:val="18"/>
            <w:u w:color="242F33"/>
            <w:lang w:eastAsia="zh-CN"/>
          </w:rPr>
          <w:t>之前和她相处过一段时间</w:t>
        </w:r>
      </w:ins>
      <w:r>
        <w:rPr>
          <w:rFonts w:eastAsia="Helvetica" w:hint="eastAsia"/>
          <w:color w:val="242F33"/>
          <w:spacing w:val="2"/>
          <w:kern w:val="0"/>
          <w:sz w:val="18"/>
          <w:szCs w:val="18"/>
          <w:u w:color="242F33"/>
          <w:lang w:eastAsia="zh-CN"/>
        </w:rPr>
        <w:t>在她身边很久了。</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 xml:space="preserve">"You have a girlfriend, </w:t>
      </w:r>
      <w:proofErr w:type="spellStart"/>
      <w:r>
        <w:rPr>
          <w:rFonts w:ascii="Helvetica"/>
          <w:color w:val="242F33"/>
          <w:spacing w:val="2"/>
          <w:kern w:val="0"/>
          <w:sz w:val="18"/>
          <w:szCs w:val="18"/>
          <w:u w:color="242F33"/>
        </w:rPr>
        <w:t>Lyosha</w:t>
      </w:r>
      <w:proofErr w:type="spellEnd"/>
      <w:r>
        <w:rPr>
          <w:rFonts w:ascii="Helvetica"/>
          <w:color w:val="242F33"/>
          <w:spacing w:val="2"/>
          <w:kern w:val="0"/>
          <w:sz w:val="18"/>
          <w:szCs w:val="18"/>
          <w:u w:color="242F33"/>
        </w:rPr>
        <w:t>? You never told me that." There's a strange note in Evgeni's voice. He sounds almost displeased. "All this time, and you never even mentioned it, but you're dreaming of her?</w:t>
      </w:r>
      <w:r>
        <w:rPr>
          <w:rFonts w:hAnsi="Helvetica"/>
          <w:color w:val="242F33"/>
          <w:spacing w:val="2"/>
          <w:kern w:val="0"/>
          <w:sz w:val="18"/>
          <w:szCs w:val="18"/>
          <w:u w:color="242F33"/>
        </w:rPr>
        <w: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你有女朋友，廖莎？你从来没告诉过我。</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叶甫根尼的声音里有些奇怪的东西。他听起来几乎有几分不悦，</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这么久了，你连提都没提过，现在你说你梦见她了？</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"She's not my girlfriend," Alexei says quickly. "Actually, she doesn't like me. We've only been on one date, but she made it clear, so</w:t>
      </w:r>
      <w:r>
        <w:rPr>
          <w:rFonts w:hAnsi="Helvetica"/>
          <w:color w:val="242F33"/>
          <w:spacing w:val="2"/>
          <w:kern w:val="0"/>
          <w:sz w:val="18"/>
          <w:szCs w:val="18"/>
          <w:u w:color="242F33"/>
        </w:rPr>
        <w:t>—</w:t>
      </w:r>
      <w:r>
        <w:rPr>
          <w:rFonts w:ascii="Helvetica"/>
          <w:color w:val="242F33"/>
          <w:spacing w:val="2"/>
          <w:kern w:val="0"/>
          <w:sz w:val="18"/>
          <w:szCs w:val="18"/>
          <w:u w:color="242F33"/>
        </w:rPr>
        <w: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她不是我的女朋友，</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阿列克谢赶紧说，</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实际上，她不喜欢我。我们只约会过一次，但是她的态度很明确，所以</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lang w:eastAsia="zh-CN"/>
        </w:rPr>
        <w:t>"Just one date?</w:t>
      </w:r>
      <w:proofErr w:type="gramStart"/>
      <w:r>
        <w:rPr>
          <w:rFonts w:ascii="Helvetica"/>
          <w:color w:val="242F33"/>
          <w:spacing w:val="2"/>
          <w:kern w:val="0"/>
          <w:sz w:val="18"/>
          <w:szCs w:val="18"/>
          <w:u w:color="242F33"/>
          <w:lang w:eastAsia="zh-CN"/>
        </w:rPr>
        <w:t>" Evgeni</w:t>
      </w:r>
      <w:proofErr w:type="gramEnd"/>
      <w:r>
        <w:rPr>
          <w:rFonts w:ascii="Helvetica"/>
          <w:color w:val="242F33"/>
          <w:spacing w:val="2"/>
          <w:kern w:val="0"/>
          <w:sz w:val="18"/>
          <w:szCs w:val="18"/>
          <w:u w:color="242F33"/>
          <w:lang w:eastAsia="zh-CN"/>
        </w:rPr>
        <w:t xml:space="preserve"> crows. "And you gave up? </w:t>
      </w:r>
      <w:proofErr w:type="spellStart"/>
      <w:r>
        <w:rPr>
          <w:rFonts w:ascii="Helvetica"/>
          <w:color w:val="242F33"/>
          <w:spacing w:val="2"/>
          <w:kern w:val="0"/>
          <w:sz w:val="18"/>
          <w:szCs w:val="18"/>
          <w:u w:color="242F33"/>
          <w:lang w:eastAsia="zh-CN"/>
        </w:rPr>
        <w:t>Lyosha</w:t>
      </w:r>
      <w:proofErr w:type="spellEnd"/>
      <w:r>
        <w:rPr>
          <w:rFonts w:ascii="Helvetica"/>
          <w:color w:val="242F33"/>
          <w:spacing w:val="2"/>
          <w:kern w:val="0"/>
          <w:sz w:val="18"/>
          <w:szCs w:val="18"/>
          <w:u w:color="242F33"/>
          <w:lang w:eastAsia="zh-CN"/>
        </w:rPr>
        <w:t>! A guy like you</w:t>
      </w:r>
      <w:r>
        <w:rPr>
          <w:rFonts w:hAnsi="Helvetica"/>
          <w:color w:val="242F33"/>
          <w:spacing w:val="2"/>
          <w:kern w:val="0"/>
          <w:sz w:val="18"/>
          <w:szCs w:val="18"/>
          <w:u w:color="242F33"/>
          <w:lang w:eastAsia="zh-CN"/>
        </w:rPr>
        <w:t>—</w:t>
      </w:r>
      <w:r>
        <w:rPr>
          <w:rFonts w:ascii="Helvetica"/>
          <w:color w:val="242F33"/>
          <w:spacing w:val="2"/>
          <w:kern w:val="0"/>
          <w:sz w:val="18"/>
          <w:szCs w:val="18"/>
          <w:u w:color="242F33"/>
          <w:lang w:eastAsia="zh-CN"/>
        </w:rPr>
        <w: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rPr>
        <w:t>“</w:t>
      </w:r>
      <w:proofErr w:type="spellStart"/>
      <w:r>
        <w:rPr>
          <w:rFonts w:eastAsia="Helvetica" w:hint="eastAsia"/>
          <w:color w:val="242F33"/>
          <w:spacing w:val="2"/>
          <w:kern w:val="0"/>
          <w:sz w:val="18"/>
          <w:szCs w:val="18"/>
          <w:u w:color="242F33"/>
        </w:rPr>
        <w:t>才约会过一次</w:t>
      </w:r>
      <w:proofErr w:type="spellEnd"/>
      <w:r>
        <w:rPr>
          <w:rFonts w:eastAsia="Helvetica" w:hint="eastAsia"/>
          <w:color w:val="242F33"/>
          <w:spacing w:val="2"/>
          <w:kern w:val="0"/>
          <w:sz w:val="18"/>
          <w:szCs w:val="18"/>
          <w:u w:color="242F33"/>
        </w:rPr>
        <w:t>？</w:t>
      </w:r>
      <w:r>
        <w:rPr>
          <w:rFonts w:hAnsi="Helvetica"/>
          <w:color w:val="242F33"/>
          <w:spacing w:val="2"/>
          <w:kern w:val="0"/>
          <w:sz w:val="18"/>
          <w:szCs w:val="18"/>
          <w:u w:color="242F33"/>
        </w:rPr>
        <w:t>”</w:t>
      </w:r>
      <w:proofErr w:type="spellStart"/>
      <w:r>
        <w:rPr>
          <w:rFonts w:eastAsia="Helvetica" w:hint="eastAsia"/>
          <w:color w:val="242F33"/>
          <w:spacing w:val="2"/>
          <w:kern w:val="0"/>
          <w:sz w:val="18"/>
          <w:szCs w:val="18"/>
          <w:u w:color="242F33"/>
        </w:rPr>
        <w:t>叶甫根尼叫道</w:t>
      </w:r>
      <w:proofErr w:type="spellEnd"/>
      <w:r>
        <w:rPr>
          <w:rFonts w:eastAsia="Helvetica" w:hint="eastAsia"/>
          <w:color w:val="242F33"/>
          <w:spacing w:val="2"/>
          <w:kern w:val="0"/>
          <w:sz w:val="18"/>
          <w:szCs w:val="18"/>
          <w:u w:color="242F33"/>
        </w:rPr>
        <w:t>，</w:t>
      </w:r>
      <w:r>
        <w:rPr>
          <w:rFonts w:hAnsi="Helvetica"/>
          <w:color w:val="242F33"/>
          <w:spacing w:val="2"/>
          <w:kern w:val="0"/>
          <w:sz w:val="18"/>
          <w:szCs w:val="18"/>
          <w:u w:color="242F33"/>
        </w:rPr>
        <w:t>“</w:t>
      </w:r>
      <w:proofErr w:type="spellStart"/>
      <w:r>
        <w:rPr>
          <w:rFonts w:eastAsia="Helvetica" w:hint="eastAsia"/>
          <w:color w:val="242F33"/>
          <w:spacing w:val="2"/>
          <w:kern w:val="0"/>
          <w:sz w:val="18"/>
          <w:szCs w:val="18"/>
          <w:u w:color="242F33"/>
        </w:rPr>
        <w:t>然后你就放弃了？廖莎！像你这样的男人</w:t>
      </w:r>
      <w:proofErr w:type="spellEnd"/>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"I don't know how to ask," Alexei admits. He pauses.</w:t>
      </w:r>
      <w:r>
        <w:rPr>
          <w:rFonts w:hAnsi="Helvetica"/>
          <w:color w:val="242F33"/>
          <w:spacing w:val="2"/>
          <w:kern w:val="0"/>
          <w:sz w:val="18"/>
          <w:szCs w:val="18"/>
          <w:u w:color="242F33"/>
        </w:rPr>
        <w:t> </w:t>
      </w:r>
      <w:r>
        <w:rPr>
          <w:rFonts w:ascii="Helvetica"/>
          <w:i/>
          <w:iCs/>
          <w:color w:val="242F33"/>
          <w:spacing w:val="2"/>
          <w:kern w:val="0"/>
          <w:sz w:val="18"/>
          <w:szCs w:val="18"/>
          <w:u w:color="242F33"/>
        </w:rPr>
        <w:t>If you only knew</w:t>
      </w:r>
      <w:r>
        <w:rPr>
          <w:rFonts w:ascii="Helvetica"/>
          <w:color w:val="242F33"/>
          <w:spacing w:val="2"/>
          <w:kern w:val="0"/>
          <w:sz w:val="18"/>
          <w:szCs w:val="18"/>
          <w:u w:color="242F33"/>
        </w:rPr>
        <w:t xml:space="preserve">. "Maybe you can tell me, </w:t>
      </w:r>
      <w:proofErr w:type="spellStart"/>
      <w:r>
        <w:rPr>
          <w:rFonts w:ascii="Helvetica"/>
          <w:color w:val="242F33"/>
          <w:spacing w:val="2"/>
          <w:kern w:val="0"/>
          <w:sz w:val="18"/>
          <w:szCs w:val="18"/>
          <w:u w:color="242F33"/>
        </w:rPr>
        <w:t>Zhenya</w:t>
      </w:r>
      <w:proofErr w:type="spellEnd"/>
      <w:r>
        <w:rPr>
          <w:rFonts w:ascii="Helvetica"/>
          <w:color w:val="242F33"/>
          <w:spacing w:val="2"/>
          <w:kern w:val="0"/>
          <w:sz w:val="18"/>
          <w:szCs w:val="18"/>
          <w:u w:color="242F33"/>
        </w:rPr>
        <w:t>. If you had gone on a date with someone and you weren't sure if you liked them, how should they ask?</w:t>
      </w:r>
      <w:r>
        <w:rPr>
          <w:rFonts w:hAnsi="Helvetica"/>
          <w:color w:val="242F33"/>
          <w:spacing w:val="2"/>
          <w:kern w:val="0"/>
          <w:sz w:val="18"/>
          <w:szCs w:val="18"/>
          <w:u w:color="242F33"/>
        </w:rPr>
        <w: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我不知道怎么开口，</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阿列克谢承认。他停顿了一下。</w:t>
      </w:r>
      <w:r>
        <w:rPr>
          <w:rFonts w:eastAsia="Helvetica" w:hint="eastAsia"/>
          <w:b/>
          <w:bCs/>
          <w:color w:val="242F33"/>
          <w:spacing w:val="2"/>
          <w:kern w:val="0"/>
          <w:sz w:val="18"/>
          <w:szCs w:val="18"/>
          <w:u w:color="242F33"/>
          <w:lang w:eastAsia="zh-CN"/>
        </w:rPr>
        <w:t>你要是知道会怎么样</w:t>
      </w:r>
      <w:r>
        <w:rPr>
          <w:rFonts w:eastAsia="Helvetica" w:hint="eastAsia"/>
          <w:color w:val="242F33"/>
          <w:spacing w:val="2"/>
          <w:kern w:val="0"/>
          <w:sz w:val="18"/>
          <w:szCs w:val="18"/>
          <w:u w:color="242F33"/>
          <w:lang w:eastAsia="zh-CN"/>
        </w:rPr>
        <w:t>。</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也许你能告诉我，热尼亚。如果你和某人约会了，你不确定自己喜不喜欢对方，对方应该怎么开口？</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"You expect me to understand what some girl would want?</w:t>
      </w:r>
      <w:proofErr w:type="gramStart"/>
      <w:r>
        <w:rPr>
          <w:rFonts w:ascii="Helvetica"/>
          <w:color w:val="242F33"/>
          <w:spacing w:val="2"/>
          <w:kern w:val="0"/>
          <w:sz w:val="18"/>
          <w:szCs w:val="18"/>
          <w:u w:color="242F33"/>
        </w:rPr>
        <w:t>" Evgeni</w:t>
      </w:r>
      <w:proofErr w:type="gramEnd"/>
      <w:r>
        <w:rPr>
          <w:rFonts w:ascii="Helvetica"/>
          <w:color w:val="242F33"/>
          <w:spacing w:val="2"/>
          <w:kern w:val="0"/>
          <w:sz w:val="18"/>
          <w:szCs w:val="18"/>
          <w:u w:color="242F33"/>
        </w:rPr>
        <w:t xml:space="preserve"> asks laughingly. "Just ask, </w:t>
      </w:r>
      <w:proofErr w:type="spellStart"/>
      <w:r>
        <w:rPr>
          <w:rFonts w:ascii="Helvetica"/>
          <w:color w:val="242F33"/>
          <w:spacing w:val="2"/>
          <w:kern w:val="0"/>
          <w:sz w:val="18"/>
          <w:szCs w:val="18"/>
          <w:u w:color="242F33"/>
        </w:rPr>
        <w:t>Lyosha</w:t>
      </w:r>
      <w:proofErr w:type="spellEnd"/>
      <w:r>
        <w:rPr>
          <w:rFonts w:ascii="Helvetica"/>
          <w:color w:val="242F33"/>
          <w:spacing w:val="2"/>
          <w:kern w:val="0"/>
          <w:sz w:val="18"/>
          <w:szCs w:val="18"/>
          <w:u w:color="242F33"/>
        </w:rPr>
        <w:t>. Who could refuse that?</w:t>
      </w:r>
      <w:r>
        <w:rPr>
          <w:rFonts w:hAnsi="Helvetica"/>
          <w:color w:val="242F33"/>
          <w:spacing w:val="2"/>
          <w:kern w:val="0"/>
          <w:sz w:val="18"/>
          <w:szCs w:val="18"/>
          <w:u w:color="242F33"/>
        </w:rPr>
        <w: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你指望我能明白一个女孩会怎么想？</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叶甫根尼笑了，</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就直接问啊，廖莎。谁会拒绝？</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i/>
          <w:iCs/>
          <w:color w:val="242F33"/>
          <w:spacing w:val="2"/>
          <w:kern w:val="0"/>
          <w:sz w:val="18"/>
          <w:szCs w:val="18"/>
          <w:u w:color="242F33"/>
          <w:lang w:eastAsia="zh-CN"/>
        </w:rPr>
        <w:t>I'm sure you could</w:t>
      </w:r>
      <w:r>
        <w:rPr>
          <w:rFonts w:ascii="Helvetica"/>
          <w:color w:val="242F33"/>
          <w:spacing w:val="2"/>
          <w:kern w:val="0"/>
          <w:sz w:val="18"/>
          <w:szCs w:val="18"/>
          <w:u w:color="242F33"/>
          <w:lang w:eastAsia="zh-CN"/>
        </w:rPr>
        <w:t xml:space="preserve">. "Right," Alexei says weakly. "Thank you, </w:t>
      </w:r>
      <w:proofErr w:type="spellStart"/>
      <w:r>
        <w:rPr>
          <w:rFonts w:ascii="Helvetica"/>
          <w:color w:val="242F33"/>
          <w:spacing w:val="2"/>
          <w:kern w:val="0"/>
          <w:sz w:val="18"/>
          <w:szCs w:val="18"/>
          <w:u w:color="242F33"/>
          <w:lang w:eastAsia="zh-CN"/>
        </w:rPr>
        <w:t>Zhenya</w:t>
      </w:r>
      <w:proofErr w:type="spellEnd"/>
      <w:r>
        <w:rPr>
          <w:rFonts w:ascii="Helvetica"/>
          <w:color w:val="242F33"/>
          <w:spacing w:val="2"/>
          <w:kern w:val="0"/>
          <w:sz w:val="18"/>
          <w:szCs w:val="18"/>
          <w:u w:color="242F33"/>
          <w:lang w:eastAsia="zh-CN"/>
        </w:rPr>
        <w:t>. I - I have to get up.</w:t>
      </w:r>
      <w:r>
        <w:rPr>
          <w:rFonts w:hAnsi="Helvetica"/>
          <w:color w:val="242F33"/>
          <w:spacing w:val="2"/>
          <w:kern w:val="0"/>
          <w:sz w:val="18"/>
          <w:szCs w:val="18"/>
          <w:u w:color="242F33"/>
          <w:lang w:eastAsia="zh-CN"/>
        </w:rPr>
        <w: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b/>
          <w:bCs/>
          <w:color w:val="242F33"/>
          <w:spacing w:val="2"/>
          <w:kern w:val="0"/>
          <w:sz w:val="18"/>
          <w:szCs w:val="18"/>
          <w:u w:color="242F33"/>
          <w:lang w:eastAsia="zh-CN"/>
        </w:rPr>
        <w:t>我确定一定以及肯定你会拒绝的。</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说得也是，</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阿列克谢听起来有气无力，</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谢谢你，热尼亚。</w:t>
      </w:r>
      <w:r>
        <w:rPr>
          <w:rFonts w:eastAsia="Helvetica" w:hint="eastAsia"/>
          <w:color w:val="242F33"/>
          <w:spacing w:val="2"/>
          <w:kern w:val="0"/>
          <w:sz w:val="18"/>
          <w:szCs w:val="18"/>
          <w:u w:color="242F33"/>
        </w:rPr>
        <w:t>我</w:t>
      </w:r>
      <w:r>
        <w:rPr>
          <w:rFonts w:hAnsi="Helvetica"/>
          <w:color w:val="242F33"/>
          <w:spacing w:val="2"/>
          <w:kern w:val="0"/>
          <w:sz w:val="18"/>
          <w:szCs w:val="18"/>
          <w:u w:color="242F33"/>
        </w:rPr>
        <w:t>——</w:t>
      </w:r>
      <w:proofErr w:type="spellStart"/>
      <w:r>
        <w:rPr>
          <w:rFonts w:eastAsia="Helvetica" w:hint="eastAsia"/>
          <w:color w:val="242F33"/>
          <w:spacing w:val="2"/>
          <w:kern w:val="0"/>
          <w:sz w:val="18"/>
          <w:szCs w:val="18"/>
          <w:u w:color="242F33"/>
        </w:rPr>
        <w:t>我要起床了</w:t>
      </w:r>
      <w:proofErr w:type="spellEnd"/>
      <w:r>
        <w:rPr>
          <w:rFonts w:eastAsia="Helvetica" w:hint="eastAsia"/>
          <w:color w:val="242F33"/>
          <w:spacing w:val="2"/>
          <w:kern w:val="0"/>
          <w:sz w:val="18"/>
          <w:szCs w:val="18"/>
          <w:u w:color="242F33"/>
        </w:rPr>
        <w:t>。</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 xml:space="preserve">"Fine, go and get up." Evgeni laughs in his ear. "I'll see you at practice, </w:t>
      </w:r>
      <w:proofErr w:type="spellStart"/>
      <w:r>
        <w:rPr>
          <w:rFonts w:ascii="Helvetica"/>
          <w:color w:val="242F33"/>
          <w:spacing w:val="2"/>
          <w:kern w:val="0"/>
          <w:sz w:val="18"/>
          <w:szCs w:val="18"/>
          <w:u w:color="242F33"/>
        </w:rPr>
        <w:t>Lyosha</w:t>
      </w:r>
      <w:proofErr w:type="spellEnd"/>
      <w:r>
        <w:rPr>
          <w:rFonts w:ascii="Helvetica"/>
          <w:color w:val="242F33"/>
          <w:spacing w:val="2"/>
          <w:kern w:val="0"/>
          <w:sz w:val="18"/>
          <w:szCs w:val="18"/>
          <w:u w:color="242F33"/>
        </w:rPr>
        <w:t>." He hangs up without waiting for a reply.</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r>
        <w:rPr>
          <w:rFonts w:hAnsi="Helvetica"/>
          <w:color w:val="242F33"/>
          <w:spacing w:val="2"/>
          <w:kern w:val="0"/>
          <w:sz w:val="18"/>
          <w:szCs w:val="18"/>
          <w:u w:color="242F33"/>
        </w:rPr>
        <w:t>“</w:t>
      </w:r>
      <w:proofErr w:type="spellStart"/>
      <w:r>
        <w:rPr>
          <w:rFonts w:eastAsia="Helvetica" w:hint="eastAsia"/>
          <w:color w:val="242F33"/>
          <w:spacing w:val="2"/>
          <w:kern w:val="0"/>
          <w:sz w:val="18"/>
          <w:szCs w:val="18"/>
          <w:u w:color="242F33"/>
        </w:rPr>
        <w:t>行，去吧</w:t>
      </w:r>
      <w:proofErr w:type="spellEnd"/>
      <w:r>
        <w:rPr>
          <w:rFonts w:eastAsia="Helvetica" w:hint="eastAsia"/>
          <w:color w:val="242F33"/>
          <w:spacing w:val="2"/>
          <w:kern w:val="0"/>
          <w:sz w:val="18"/>
          <w:szCs w:val="18"/>
          <w:u w:color="242F33"/>
        </w:rPr>
        <w:t>。</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叶甫根尼的笑声传进他的耳朵。</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训练中见，廖莎。</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他不等回答就挂机了。</w:t>
      </w:r>
    </w:p>
    <w:p w:rsidR="00D558E3" w:rsidRDefault="00D558E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ascii="Helvetica"/>
          <w:color w:val="242F33"/>
          <w:spacing w:val="2"/>
          <w:kern w:val="0"/>
          <w:sz w:val="18"/>
          <w:szCs w:val="18"/>
          <w:u w:color="242F33"/>
        </w:rPr>
        <w:t xml:space="preserve">"Good morning, </w:t>
      </w:r>
      <w:proofErr w:type="spellStart"/>
      <w:r>
        <w:rPr>
          <w:rFonts w:ascii="Helvetica"/>
          <w:color w:val="242F33"/>
          <w:spacing w:val="2"/>
          <w:kern w:val="0"/>
          <w:sz w:val="18"/>
          <w:szCs w:val="18"/>
          <w:u w:color="242F33"/>
        </w:rPr>
        <w:t>Zhenya</w:t>
      </w:r>
      <w:proofErr w:type="spellEnd"/>
      <w:r>
        <w:rPr>
          <w:rFonts w:ascii="Helvetica"/>
          <w:color w:val="242F33"/>
          <w:spacing w:val="2"/>
          <w:kern w:val="0"/>
          <w:sz w:val="18"/>
          <w:szCs w:val="18"/>
          <w:u w:color="242F33"/>
        </w:rPr>
        <w:t>.</w:t>
      </w:r>
      <w:r>
        <w:rPr>
          <w:rFonts w:hAnsi="Helvetica"/>
          <w:color w:val="242F33"/>
          <w:spacing w:val="2"/>
          <w:kern w:val="0"/>
          <w:sz w:val="18"/>
          <w:szCs w:val="18"/>
          <w:u w:color="242F33"/>
        </w:rPr>
        <w: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rPr>
        <w:lastRenderedPageBreak/>
        <w:t>“</w:t>
      </w:r>
      <w:proofErr w:type="spellStart"/>
      <w:r>
        <w:rPr>
          <w:rFonts w:eastAsia="Helvetica" w:hint="eastAsia"/>
          <w:color w:val="242F33"/>
          <w:spacing w:val="2"/>
          <w:kern w:val="0"/>
          <w:sz w:val="18"/>
          <w:szCs w:val="18"/>
          <w:u w:color="242F33"/>
        </w:rPr>
        <w:t>早上好，热尼亚</w:t>
      </w:r>
      <w:proofErr w:type="spellEnd"/>
      <w:r>
        <w:rPr>
          <w:rFonts w:eastAsia="Helvetica" w:hint="eastAsia"/>
          <w:color w:val="242F33"/>
          <w:spacing w:val="2"/>
          <w:kern w:val="0"/>
          <w:sz w:val="18"/>
          <w:szCs w:val="18"/>
          <w:u w:color="242F33"/>
        </w:rPr>
        <w:t>。</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Evgeni looks up and half-smiles at him, a smug edge to his expression</w:t>
      </w:r>
      <w:proofErr w:type="gramStart"/>
      <w:r>
        <w:rPr>
          <w:rFonts w:ascii="Helvetica"/>
          <w:color w:val="242F33"/>
          <w:spacing w:val="2"/>
          <w:kern w:val="0"/>
          <w:sz w:val="18"/>
          <w:szCs w:val="18"/>
          <w:u w:color="242F33"/>
        </w:rPr>
        <w:t>. "</w:t>
      </w:r>
      <w:proofErr w:type="gramEnd"/>
      <w:r>
        <w:rPr>
          <w:rFonts w:ascii="Helvetica"/>
          <w:color w:val="242F33"/>
          <w:spacing w:val="2"/>
          <w:kern w:val="0"/>
          <w:sz w:val="18"/>
          <w:szCs w:val="18"/>
          <w:u w:color="242F33"/>
        </w:rPr>
        <w:t xml:space="preserve">Good morning, </w:t>
      </w:r>
      <w:proofErr w:type="spellStart"/>
      <w:r>
        <w:rPr>
          <w:rFonts w:ascii="Helvetica"/>
          <w:color w:val="242F33"/>
          <w:spacing w:val="2"/>
          <w:kern w:val="0"/>
          <w:sz w:val="18"/>
          <w:szCs w:val="18"/>
          <w:u w:color="242F33"/>
        </w:rPr>
        <w:t>Lyosha</w:t>
      </w:r>
      <w:proofErr w:type="spellEnd"/>
      <w:r>
        <w:rPr>
          <w:rFonts w:ascii="Helvetica"/>
          <w:color w:val="242F33"/>
          <w:spacing w:val="2"/>
          <w:kern w:val="0"/>
          <w:sz w:val="18"/>
          <w:szCs w:val="18"/>
          <w:u w:color="242F33"/>
        </w:rPr>
        <w:t>. Again.</w:t>
      </w:r>
      <w:r>
        <w:rPr>
          <w:rFonts w:hAnsi="Helvetica"/>
          <w:color w:val="242F33"/>
          <w:spacing w:val="2"/>
          <w:kern w:val="0"/>
          <w:sz w:val="18"/>
          <w:szCs w:val="18"/>
          <w:u w:color="242F33"/>
        </w:rPr>
        <w: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叶甫根尼抬起头，似笑非笑地看着他，像是在斟酌要不要笑他，</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早上好，廖莎。</w:t>
      </w:r>
      <w:proofErr w:type="spellStart"/>
      <w:r>
        <w:rPr>
          <w:rFonts w:eastAsia="Helvetica" w:hint="eastAsia"/>
          <w:color w:val="242F33"/>
          <w:spacing w:val="2"/>
          <w:kern w:val="0"/>
          <w:sz w:val="18"/>
          <w:szCs w:val="18"/>
          <w:u w:color="242F33"/>
        </w:rPr>
        <w:t>第二次了</w:t>
      </w:r>
      <w:proofErr w:type="spellEnd"/>
      <w:r>
        <w:rPr>
          <w:rFonts w:eastAsia="Helvetica" w:hint="eastAsia"/>
          <w:color w:val="242F33"/>
          <w:spacing w:val="2"/>
          <w:kern w:val="0"/>
          <w:sz w:val="18"/>
          <w:szCs w:val="18"/>
          <w:u w:color="242F33"/>
        </w:rPr>
        <w:t>。</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Alexei settles onto the bench next to him to pull on his skates. "I'm sorry I woke you up. Are you</w:t>
      </w:r>
      <w:r>
        <w:rPr>
          <w:rFonts w:hAnsi="Helvetica"/>
          <w:color w:val="242F33"/>
          <w:spacing w:val="2"/>
          <w:kern w:val="0"/>
          <w:sz w:val="18"/>
          <w:szCs w:val="18"/>
          <w:u w:color="242F33"/>
        </w:rPr>
        <w:t>—</w:t>
      </w:r>
      <w:proofErr w:type="gramStart"/>
      <w:r>
        <w:rPr>
          <w:rFonts w:ascii="Helvetica"/>
          <w:color w:val="242F33"/>
          <w:spacing w:val="2"/>
          <w:kern w:val="0"/>
          <w:sz w:val="18"/>
          <w:szCs w:val="18"/>
          <w:u w:color="242F33"/>
        </w:rPr>
        <w:t>"</w:t>
      </w:r>
      <w:proofErr w:type="gramEnd"/>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阿列克谢在他旁边坐下，穿上冰鞋，</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把你吵醒了对不起。</w:t>
      </w:r>
      <w:r>
        <w:rPr>
          <w:rFonts w:eastAsia="Helvetica" w:hint="eastAsia"/>
          <w:color w:val="242F33"/>
          <w:spacing w:val="2"/>
          <w:kern w:val="0"/>
          <w:sz w:val="18"/>
          <w:szCs w:val="18"/>
          <w:u w:color="242F33"/>
        </w:rPr>
        <w:t>你</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"Fine," Evgeni says dismissively. "But - you said you wanted to make it up to me?</w:t>
      </w:r>
      <w:r>
        <w:rPr>
          <w:rFonts w:hAnsi="Helvetica"/>
          <w:color w:val="242F33"/>
          <w:spacing w:val="2"/>
          <w:kern w:val="0"/>
          <w:sz w:val="18"/>
          <w:szCs w:val="18"/>
          <w:u w:color="242F33"/>
        </w:rPr>
        <w: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知道了，</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叶甫根尼一句带过，</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不过</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你说你要补偿我？</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"Yes," Alexei agrees, although really he hadn't even thought about it. Still, it wasn't as though he minded. "Whatever you want.</w:t>
      </w:r>
      <w:r>
        <w:rPr>
          <w:rFonts w:hAnsi="Helvetica"/>
          <w:color w:val="242F33"/>
          <w:spacing w:val="2"/>
          <w:kern w:val="0"/>
          <w:sz w:val="18"/>
          <w:szCs w:val="18"/>
          <w:u w:color="242F33"/>
        </w:rPr>
        <w: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对，</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阿列克谢点头，尽管他其实都没想过要怎么补偿，反正这不是重点。</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只要你开口。</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lang w:eastAsia="zh-CN"/>
        </w:rPr>
        <w:t>"Fine," Evgeni repeats. "You can pay for dinner again.</w:t>
      </w:r>
      <w:r>
        <w:rPr>
          <w:rFonts w:hAnsi="Helvetica"/>
          <w:color w:val="242F33"/>
          <w:spacing w:val="2"/>
          <w:kern w:val="0"/>
          <w:sz w:val="18"/>
          <w:szCs w:val="18"/>
          <w:u w:color="242F33"/>
          <w:lang w:eastAsia="zh-CN"/>
        </w:rPr>
        <w: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知道了，</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叶甫根尼重复道，</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你又可以请客吃饭了。</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lang w:eastAsia="zh-CN"/>
        </w:rPr>
        <w:t xml:space="preserve">It takes Alexei a moment to realize what he means. </w:t>
      </w:r>
      <w:r>
        <w:rPr>
          <w:rFonts w:ascii="Helvetica"/>
          <w:color w:val="242F33"/>
          <w:spacing w:val="2"/>
          <w:kern w:val="0"/>
          <w:sz w:val="18"/>
          <w:szCs w:val="18"/>
          <w:u w:color="242F33"/>
        </w:rPr>
        <w:t>And a moment longer to keep himself from grinning like an idiot. "All right. When?</w:t>
      </w:r>
      <w:r>
        <w:rPr>
          <w:rFonts w:hAnsi="Helvetica"/>
          <w:color w:val="242F33"/>
          <w:spacing w:val="2"/>
          <w:kern w:val="0"/>
          <w:sz w:val="18"/>
          <w:szCs w:val="18"/>
          <w:u w:color="242F33"/>
        </w:rPr>
        <w: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proofErr w:type="spellStart"/>
      <w:r>
        <w:rPr>
          <w:rFonts w:eastAsia="Helvetica" w:hint="eastAsia"/>
          <w:color w:val="242F33"/>
          <w:spacing w:val="2"/>
          <w:kern w:val="0"/>
          <w:sz w:val="18"/>
          <w:szCs w:val="18"/>
          <w:u w:color="242F33"/>
        </w:rPr>
        <w:t>阿列克谢花了一小会儿才明白他的意思。又花了更长的时间来阻止自己不要笑得像个傻瓜</w:t>
      </w:r>
      <w:proofErr w:type="spellEnd"/>
      <w:r>
        <w:rPr>
          <w:rFonts w:eastAsia="Helvetica" w:hint="eastAsia"/>
          <w:color w:val="242F33"/>
          <w:spacing w:val="2"/>
          <w:kern w:val="0"/>
          <w:sz w:val="18"/>
          <w:szCs w:val="18"/>
          <w:u w:color="242F33"/>
        </w:rPr>
        <w:t>。</w:t>
      </w:r>
      <w:r>
        <w:rPr>
          <w:rFonts w:hAnsi="Helvetica"/>
          <w:color w:val="242F33"/>
          <w:spacing w:val="2"/>
          <w:kern w:val="0"/>
          <w:sz w:val="18"/>
          <w:szCs w:val="18"/>
          <w:u w:color="242F33"/>
        </w:rPr>
        <w:t>“</w:t>
      </w:r>
      <w:proofErr w:type="spellStart"/>
      <w:r>
        <w:rPr>
          <w:rFonts w:eastAsia="Helvetica" w:hint="eastAsia"/>
          <w:color w:val="242F33"/>
          <w:spacing w:val="2"/>
          <w:kern w:val="0"/>
          <w:sz w:val="18"/>
          <w:szCs w:val="18"/>
          <w:u w:color="242F33"/>
        </w:rPr>
        <w:t>好好。什么时候</w:t>
      </w:r>
      <w:proofErr w:type="spellEnd"/>
      <w:r>
        <w:rPr>
          <w:rFonts w:eastAsia="Helvetica" w:hint="eastAsia"/>
          <w:color w:val="242F33"/>
          <w:spacing w:val="2"/>
          <w:kern w:val="0"/>
          <w:sz w:val="18"/>
          <w:szCs w:val="18"/>
          <w:u w:color="242F33"/>
        </w:rPr>
        <w:t>？</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 xml:space="preserve">Evgeni shrugs, tying his skates. </w:t>
      </w:r>
      <w:r>
        <w:rPr>
          <w:rFonts w:hAnsi="Helvetica"/>
          <w:color w:val="242F33"/>
          <w:spacing w:val="2"/>
          <w:kern w:val="0"/>
          <w:sz w:val="18"/>
          <w:szCs w:val="18"/>
          <w:u w:color="242F33"/>
        </w:rPr>
        <w:t>“</w:t>
      </w:r>
      <w:r>
        <w:rPr>
          <w:rFonts w:ascii="Helvetica"/>
          <w:color w:val="242F33"/>
          <w:spacing w:val="2"/>
          <w:kern w:val="0"/>
          <w:sz w:val="18"/>
          <w:szCs w:val="18"/>
          <w:u w:color="242F33"/>
        </w:rPr>
        <w:t>Tonight?"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proofErr w:type="spellStart"/>
      <w:r>
        <w:rPr>
          <w:rFonts w:eastAsia="Helvetica" w:hint="eastAsia"/>
          <w:color w:val="242F33"/>
          <w:spacing w:val="2"/>
          <w:kern w:val="0"/>
          <w:sz w:val="18"/>
          <w:szCs w:val="18"/>
          <w:u w:color="242F33"/>
        </w:rPr>
        <w:t>叶甫根尼耸耸肩，系紧了鞋带</w:t>
      </w:r>
      <w:proofErr w:type="spellEnd"/>
      <w:r>
        <w:rPr>
          <w:rFonts w:eastAsia="Helvetica" w:hint="eastAsia"/>
          <w:color w:val="242F33"/>
          <w:spacing w:val="2"/>
          <w:kern w:val="0"/>
          <w:sz w:val="18"/>
          <w:szCs w:val="18"/>
          <w:u w:color="242F33"/>
        </w:rPr>
        <w:t>，</w:t>
      </w:r>
      <w:r>
        <w:rPr>
          <w:rFonts w:hAnsi="Helvetica"/>
          <w:color w:val="242F33"/>
          <w:spacing w:val="2"/>
          <w:kern w:val="0"/>
          <w:sz w:val="18"/>
          <w:szCs w:val="18"/>
          <w:u w:color="242F33"/>
        </w:rPr>
        <w:t>“</w:t>
      </w:r>
      <w:proofErr w:type="spellStart"/>
      <w:r>
        <w:rPr>
          <w:rFonts w:eastAsia="Helvetica" w:hint="eastAsia"/>
          <w:color w:val="242F33"/>
          <w:spacing w:val="2"/>
          <w:kern w:val="0"/>
          <w:sz w:val="18"/>
          <w:szCs w:val="18"/>
          <w:u w:color="242F33"/>
        </w:rPr>
        <w:t>今晚</w:t>
      </w:r>
      <w:proofErr w:type="spellEnd"/>
      <w:r>
        <w:rPr>
          <w:rFonts w:eastAsia="Helvetica" w:hint="eastAsia"/>
          <w:color w:val="242F33"/>
          <w:spacing w:val="2"/>
          <w:kern w:val="0"/>
          <w:sz w:val="18"/>
          <w:szCs w:val="18"/>
          <w:u w:color="242F33"/>
        </w:rPr>
        <w:t>？</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"That's fine." It's hard to stay nonchalant, but Alexei manages it, rolling his shoulders and looking down as he pulls on his second skate. "Where do you want to eat?</w:t>
      </w:r>
      <w:r>
        <w:rPr>
          <w:rFonts w:hAnsi="Helvetica"/>
          <w:color w:val="242F33"/>
          <w:spacing w:val="2"/>
          <w:kern w:val="0"/>
          <w:sz w:val="18"/>
          <w:szCs w:val="18"/>
          <w:u w:color="242F33"/>
        </w:rPr>
        <w: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rPr>
        <w:t>“</w:t>
      </w:r>
      <w:proofErr w:type="spellStart"/>
      <w:r>
        <w:rPr>
          <w:rFonts w:eastAsia="Helvetica" w:hint="eastAsia"/>
          <w:color w:val="242F33"/>
          <w:spacing w:val="2"/>
          <w:kern w:val="0"/>
          <w:sz w:val="18"/>
          <w:szCs w:val="18"/>
          <w:u w:color="242F33"/>
        </w:rPr>
        <w:t>没问题</w:t>
      </w:r>
      <w:proofErr w:type="spellEnd"/>
      <w:r>
        <w:rPr>
          <w:rFonts w:eastAsia="Helvetica" w:hint="eastAsia"/>
          <w:color w:val="242F33"/>
          <w:spacing w:val="2"/>
          <w:kern w:val="0"/>
          <w:sz w:val="18"/>
          <w:szCs w:val="18"/>
          <w:u w:color="242F33"/>
        </w:rPr>
        <w:t>。</w:t>
      </w:r>
      <w:r>
        <w:rPr>
          <w:rFonts w:hAnsi="Helvetica"/>
          <w:color w:val="242F33"/>
          <w:spacing w:val="2"/>
          <w:kern w:val="0"/>
          <w:sz w:val="18"/>
          <w:szCs w:val="18"/>
          <w:u w:color="242F33"/>
        </w:rPr>
        <w:t>”</w:t>
      </w:r>
      <w:proofErr w:type="spellStart"/>
      <w:r>
        <w:rPr>
          <w:rFonts w:eastAsia="Helvetica" w:hint="eastAsia"/>
          <w:color w:val="242F33"/>
          <w:spacing w:val="2"/>
          <w:kern w:val="0"/>
          <w:sz w:val="18"/>
          <w:szCs w:val="18"/>
          <w:u w:color="242F33"/>
        </w:rPr>
        <w:t>要保持镇定太难了，不过阿列克谢做到了，他转动完肩部的关节后，低下头开始穿第二只冰鞋</w:t>
      </w:r>
      <w:proofErr w:type="spellEnd"/>
      <w:r>
        <w:rPr>
          <w:rFonts w:eastAsia="Helvetica" w:hint="eastAsia"/>
          <w:color w:val="242F33"/>
          <w:spacing w:val="2"/>
          <w:kern w:val="0"/>
          <w:sz w:val="18"/>
          <w:szCs w:val="18"/>
          <w:u w:color="242F33"/>
        </w:rPr>
        <w:t>，</w:t>
      </w:r>
      <w:r>
        <w:rPr>
          <w:rFonts w:hAnsi="Helvetica"/>
          <w:color w:val="242F33"/>
          <w:spacing w:val="2"/>
          <w:kern w:val="0"/>
          <w:sz w:val="18"/>
          <w:szCs w:val="18"/>
          <w:u w:color="242F33"/>
        </w:rPr>
        <w:t>“</w:t>
      </w:r>
      <w:proofErr w:type="spellStart"/>
      <w:r>
        <w:rPr>
          <w:rFonts w:eastAsia="Helvetica" w:hint="eastAsia"/>
          <w:color w:val="242F33"/>
          <w:spacing w:val="2"/>
          <w:kern w:val="0"/>
          <w:sz w:val="18"/>
          <w:szCs w:val="18"/>
          <w:u w:color="242F33"/>
        </w:rPr>
        <w:t>你想去哪里吃</w:t>
      </w:r>
      <w:proofErr w:type="spellEnd"/>
      <w:r>
        <w:rPr>
          <w:rFonts w:eastAsia="Helvetica" w:hint="eastAsia"/>
          <w:color w:val="242F33"/>
          <w:spacing w:val="2"/>
          <w:kern w:val="0"/>
          <w:sz w:val="18"/>
          <w:szCs w:val="18"/>
          <w:u w:color="242F33"/>
        </w:rPr>
        <w:t>？</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"I'll think of something," Evgeni says, and stands up; Alexei glances up at him automatically and accidentally catches Evgeni's eye. Evgeni hesitates for a moment, but then smirks at him. "</w:t>
      </w:r>
      <w:r>
        <w:rPr>
          <w:rFonts w:hAnsi="Helvetica"/>
          <w:color w:val="242F33"/>
          <w:spacing w:val="2"/>
          <w:kern w:val="0"/>
          <w:sz w:val="18"/>
          <w:szCs w:val="18"/>
          <w:u w:color="242F33"/>
        </w:rPr>
        <w:t>…</w:t>
      </w:r>
      <w:r>
        <w:rPr>
          <w:rFonts w:hAnsi="Helvetica"/>
          <w:color w:val="242F33"/>
          <w:spacing w:val="2"/>
          <w:kern w:val="0"/>
          <w:sz w:val="18"/>
          <w:szCs w:val="18"/>
          <w:u w:color="242F33"/>
        </w:rPr>
        <w:t xml:space="preserve"> </w:t>
      </w:r>
      <w:r>
        <w:rPr>
          <w:rFonts w:ascii="Helvetica"/>
          <w:color w:val="242F33"/>
          <w:spacing w:val="2"/>
          <w:kern w:val="0"/>
          <w:sz w:val="18"/>
          <w:szCs w:val="18"/>
          <w:u w:color="242F33"/>
        </w:rPr>
        <w:t>You can tell me all about your girl. Maybe I can give you some advice.</w:t>
      </w:r>
      <w:r>
        <w:rPr>
          <w:rFonts w:hAnsi="Helvetica"/>
          <w:color w:val="242F33"/>
          <w:spacing w:val="2"/>
          <w:kern w:val="0"/>
          <w:sz w:val="18"/>
          <w:szCs w:val="18"/>
          <w:u w:color="242F33"/>
        </w:rPr>
        <w: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我想想，</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叶甫根尼说，然后站了起来；阿列克谢自然地抬头看他，视线偶然间撞进了叶甫根尼的眼睛。叶甫根尼犹豫了一会儿，还是对他露出了坏笑，</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你那位的事你可以都告诉我。或许我可以给你点建议。</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lang w:eastAsia="zh-CN"/>
        </w:rPr>
        <w:t>If he didn't know better, Alexei would swear Evgeni was doing this on purpose. But then, Evgeni has always had an instinct for tormenting him.</w:t>
      </w:r>
      <w:r>
        <w:rPr>
          <w:rFonts w:ascii="Helvetica" w:eastAsia="Helvetica" w:hAnsi="Helvetica" w:cs="Helvetica"/>
          <w:color w:val="242F33"/>
          <w:spacing w:val="2"/>
          <w:kern w:val="0"/>
          <w:sz w:val="18"/>
          <w:szCs w:val="18"/>
          <w:u w:color="242F33"/>
          <w:lang w:eastAsia="zh-CN"/>
        </w:rPr>
        <w:br/>
      </w:r>
      <w:r>
        <w:rPr>
          <w:rFonts w:eastAsia="Helvetica" w:hint="eastAsia"/>
          <w:color w:val="242F33"/>
          <w:spacing w:val="2"/>
          <w:kern w:val="0"/>
          <w:sz w:val="18"/>
          <w:szCs w:val="18"/>
          <w:u w:color="242F33"/>
          <w:lang w:eastAsia="zh-CN"/>
        </w:rPr>
        <w:t>阿列克谢不知如何是好，他发誓叶甫根尼这么做是故意的。不过话说回来，叶甫根尼向来在折磨他这一方面有着敏锐的直觉。</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Still, as soon as Evgeni has gone out ahead to talk to his coach, Alexei can't help it - he grins until his face hurts.</w:t>
      </w:r>
      <w:r>
        <w:rPr>
          <w:rFonts w:ascii="Helvetica" w:eastAsia="Helvetica" w:hAnsi="Helvetica" w:cs="Helvetica"/>
          <w:color w:val="242F33"/>
          <w:spacing w:val="2"/>
          <w:kern w:val="0"/>
          <w:sz w:val="18"/>
          <w:szCs w:val="18"/>
          <w:u w:color="242F33"/>
        </w:rPr>
        <w:br/>
      </w:r>
      <w:proofErr w:type="spellStart"/>
      <w:r>
        <w:rPr>
          <w:rFonts w:eastAsia="Helvetica" w:hint="eastAsia"/>
          <w:color w:val="242F33"/>
          <w:spacing w:val="2"/>
          <w:kern w:val="0"/>
          <w:sz w:val="18"/>
          <w:szCs w:val="18"/>
          <w:u w:color="242F33"/>
        </w:rPr>
        <w:t>然而，叶甫根尼一旦离开去找他的教练，阿列克谢就不能自控地咧嘴笑起来</w:t>
      </w:r>
      <w:proofErr w:type="spellEnd"/>
      <w:r>
        <w:rPr>
          <w:rFonts w:hAnsi="Helvetica"/>
          <w:color w:val="242F33"/>
          <w:spacing w:val="2"/>
          <w:kern w:val="0"/>
          <w:sz w:val="18"/>
          <w:szCs w:val="18"/>
          <w:u w:color="242F33"/>
        </w:rPr>
        <w:t>——</w:t>
      </w:r>
      <w:proofErr w:type="spellStart"/>
      <w:r>
        <w:rPr>
          <w:rFonts w:eastAsia="Helvetica" w:hint="eastAsia"/>
          <w:color w:val="242F33"/>
          <w:spacing w:val="2"/>
          <w:kern w:val="0"/>
          <w:sz w:val="18"/>
          <w:szCs w:val="18"/>
          <w:u w:color="242F33"/>
        </w:rPr>
        <w:t>一直笑到脸开始生疼</w:t>
      </w:r>
      <w:proofErr w:type="spellEnd"/>
      <w:r>
        <w:rPr>
          <w:rFonts w:eastAsia="Helvetica" w:hint="eastAsia"/>
          <w:color w:val="242F33"/>
          <w:spacing w:val="2"/>
          <w:kern w:val="0"/>
          <w:sz w:val="18"/>
          <w:szCs w:val="18"/>
          <w:u w:color="242F33"/>
        </w:rPr>
        <w: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Alexei is more than a little bit distracted, but even so, it's a good day. They work with the music for the first time, and although it's not quite right, Alexei can feel the pieces fitting together. The choreographer has deliberately avoided given them anything romantic to work with; the routines are to be large and dramatic, suitable for the two Russian kings of figure skating. They're skating to a medley of the Russian Dance and the Arab Dance from the Nutcracker for the short program, something Evgeni was particularly pleased with, and Toccata and Fugue for the long program.</w:t>
      </w:r>
      <w:r>
        <w:rPr>
          <w:rFonts w:hAnsi="Helvetica"/>
          <w:color w:val="242F33"/>
          <w:spacing w:val="2"/>
          <w:kern w:val="0"/>
          <w:sz w:val="18"/>
          <w:szCs w:val="18"/>
          <w:u w:color="242F33"/>
        </w:rPr>
        <w:t> </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阿列克谢不是分心了一点半点，但是今天仍然状态不错。他们第一次合乐排练，尽管并不是没有失误，阿列克谢仍然感觉到动作都连接起来了。</w:t>
      </w:r>
      <w:proofErr w:type="gramStart"/>
      <w:r>
        <w:rPr>
          <w:rFonts w:eastAsia="Helvetica" w:hint="eastAsia"/>
          <w:color w:val="242F33"/>
          <w:spacing w:val="2"/>
          <w:kern w:val="0"/>
          <w:sz w:val="18"/>
          <w:szCs w:val="18"/>
          <w:u w:color="242F33"/>
          <w:lang w:eastAsia="zh-CN"/>
        </w:rPr>
        <w:t>编舞师</w:t>
      </w:r>
      <w:proofErr w:type="gramEnd"/>
      <w:r>
        <w:rPr>
          <w:rFonts w:eastAsia="Helvetica" w:hint="eastAsia"/>
          <w:color w:val="242F33"/>
          <w:spacing w:val="2"/>
          <w:kern w:val="0"/>
          <w:sz w:val="18"/>
          <w:szCs w:val="18"/>
          <w:u w:color="242F33"/>
          <w:lang w:eastAsia="zh-CN"/>
        </w:rPr>
        <w:t>刻意没有做任何浪漫的编排，节目风格大气而跌宕，非常适合俄罗斯的两位花滑之王。短节目是胡桃夹子中俄罗斯舞和阿拉伯舞的组合，叶甫根尼非常喜欢，</w:t>
      </w:r>
      <w:proofErr w:type="gramStart"/>
      <w:r>
        <w:rPr>
          <w:rFonts w:eastAsia="Helvetica" w:hint="eastAsia"/>
          <w:color w:val="242F33"/>
          <w:spacing w:val="2"/>
          <w:kern w:val="0"/>
          <w:sz w:val="18"/>
          <w:szCs w:val="18"/>
          <w:u w:color="242F33"/>
          <w:lang w:eastAsia="zh-CN"/>
        </w:rPr>
        <w:t>长节目</w:t>
      </w:r>
      <w:proofErr w:type="gramEnd"/>
      <w:r>
        <w:rPr>
          <w:rFonts w:eastAsia="Helvetica" w:hint="eastAsia"/>
          <w:color w:val="242F33"/>
          <w:spacing w:val="2"/>
          <w:kern w:val="0"/>
          <w:sz w:val="18"/>
          <w:szCs w:val="18"/>
          <w:u w:color="242F33"/>
          <w:lang w:eastAsia="zh-CN"/>
        </w:rPr>
        <w:t>则是托卡塔和赋格。</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Some violinist that Evgeni knows is going to arrange the pieces for them; Alexei doesn't quite recognize the name, but Evgeni seems to know him very well. He calls him on his cell phone in the middle of practice to ask something about the music and winds up talking for ten minutes, laughing harder than he</w:t>
      </w:r>
      <w:r>
        <w:rPr>
          <w:rFonts w:hAnsi="Helvetica"/>
          <w:color w:val="242F33"/>
          <w:spacing w:val="2"/>
          <w:kern w:val="0"/>
          <w:sz w:val="18"/>
          <w:szCs w:val="18"/>
          <w:u w:color="242F33"/>
        </w:rPr>
        <w:t>’</w:t>
      </w:r>
      <w:r>
        <w:rPr>
          <w:rFonts w:ascii="Helvetica"/>
          <w:color w:val="242F33"/>
          <w:spacing w:val="2"/>
          <w:kern w:val="0"/>
          <w:sz w:val="18"/>
          <w:szCs w:val="18"/>
          <w:u w:color="242F33"/>
        </w:rPr>
        <w:t>s ever laughed at one of Alexei</w:t>
      </w:r>
      <w:r>
        <w:rPr>
          <w:rFonts w:hAnsi="Helvetica"/>
          <w:color w:val="242F33"/>
          <w:spacing w:val="2"/>
          <w:kern w:val="0"/>
          <w:sz w:val="18"/>
          <w:szCs w:val="18"/>
          <w:u w:color="242F33"/>
        </w:rPr>
        <w:t>’</w:t>
      </w:r>
      <w:r>
        <w:rPr>
          <w:rFonts w:ascii="Helvetica"/>
          <w:color w:val="242F33"/>
          <w:spacing w:val="2"/>
          <w:kern w:val="0"/>
          <w:sz w:val="18"/>
          <w:szCs w:val="18"/>
          <w:u w:color="242F33"/>
        </w:rPr>
        <w:t>s jokes.</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一个叶甫根尼认识的小提琴家打算给他们编曲；阿列克谢不太认识这个名字，不过叶甫根尼看起来和他很熟。训练当中，他用手机给那个人打电话询问关于音乐的事，一共聊了十多分钟，而且比阿列克谢给他讲笑话时笑得要厉害多了。</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Alexei feels vaguely ill with jealousy, but reminds himself that tonight he is buying Evgeni dinner. It doesn't really help. The one thing that does help is to take the ice with him again and to see Evgeni's smile after they land the triple flip side-by-side. By the time they skate into the lift, Alexei's mood has raised considerably, and it</w:t>
      </w:r>
      <w:r>
        <w:rPr>
          <w:rFonts w:hAnsi="Helvetica"/>
          <w:color w:val="242F33"/>
          <w:spacing w:val="2"/>
          <w:kern w:val="0"/>
          <w:sz w:val="18"/>
          <w:szCs w:val="18"/>
          <w:u w:color="242F33"/>
        </w:rPr>
        <w:t> </w:t>
      </w:r>
      <w:r>
        <w:rPr>
          <w:rFonts w:ascii="Helvetica"/>
          <w:i/>
          <w:iCs/>
          <w:color w:val="242F33"/>
          <w:spacing w:val="2"/>
          <w:kern w:val="0"/>
          <w:sz w:val="18"/>
          <w:szCs w:val="18"/>
          <w:u w:color="242F33"/>
        </w:rPr>
        <w:t>works</w:t>
      </w:r>
      <w:r>
        <w:rPr>
          <w:rFonts w:ascii="Helvetica"/>
          <w:color w:val="242F33"/>
          <w:spacing w:val="2"/>
          <w:kern w:val="0"/>
          <w:sz w:val="18"/>
          <w:szCs w:val="18"/>
          <w:u w:color="242F33"/>
        </w:rPr>
        <w:t>. It</w:t>
      </w:r>
      <w:r>
        <w:rPr>
          <w:rFonts w:hAnsi="Helvetica"/>
          <w:color w:val="242F33"/>
          <w:spacing w:val="2"/>
          <w:kern w:val="0"/>
          <w:sz w:val="18"/>
          <w:szCs w:val="18"/>
          <w:u w:color="242F33"/>
        </w:rPr>
        <w:t>’</w:t>
      </w:r>
      <w:r>
        <w:rPr>
          <w:rFonts w:ascii="Helvetica"/>
          <w:color w:val="242F33"/>
          <w:spacing w:val="2"/>
          <w:kern w:val="0"/>
          <w:sz w:val="18"/>
          <w:szCs w:val="18"/>
          <w:u w:color="242F33"/>
        </w:rPr>
        <w:t>s still not as high or as strong as they'd like to be, but it works. They can really do this. The death spiral, too, is beginning to seem doable.</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lastRenderedPageBreak/>
        <w:t>阿列克谢嫉妒得要命，只好提醒自己今晚他要请叶甫根尼吃饭。可这实际上并没有什么用。有用的事是集中注意力在冰面上，在他们</w:t>
      </w:r>
      <w:r>
        <w:rPr>
          <w:rFonts w:ascii="Helvetica"/>
          <w:color w:val="242F33"/>
          <w:spacing w:val="2"/>
          <w:kern w:val="0"/>
          <w:sz w:val="18"/>
          <w:szCs w:val="18"/>
          <w:u w:color="242F33"/>
          <w:lang w:eastAsia="zh-CN"/>
        </w:rPr>
        <w:t>3F</w:t>
      </w:r>
      <w:r>
        <w:rPr>
          <w:rFonts w:eastAsia="Helvetica" w:hint="eastAsia"/>
          <w:color w:val="242F33"/>
          <w:spacing w:val="2"/>
          <w:kern w:val="0"/>
          <w:sz w:val="18"/>
          <w:szCs w:val="18"/>
          <w:u w:color="242F33"/>
          <w:lang w:eastAsia="zh-CN"/>
        </w:rPr>
        <w:t>同步落地后，他看到了叶甫根尼的微笑。他们滑到托举时，阿列克谢</w:t>
      </w:r>
      <w:del w:id="19" w:author="龙泉壁上鸣" w:date="2016-06-20T22:08:00Z">
        <w:r w:rsidDel="00CC5C05">
          <w:rPr>
            <w:rFonts w:asciiTheme="minorEastAsia" w:eastAsiaTheme="minorEastAsia" w:hAnsiTheme="minorEastAsia" w:hint="eastAsia"/>
            <w:color w:val="242F33"/>
            <w:spacing w:val="2"/>
            <w:kern w:val="0"/>
            <w:sz w:val="18"/>
            <w:szCs w:val="18"/>
            <w:u w:color="242F33"/>
            <w:lang w:eastAsia="zh-CN"/>
          </w:rPr>
          <w:delText>的心情变好了</w:delText>
        </w:r>
      </w:del>
      <w:ins w:id="20" w:author="龙泉壁上鸣" w:date="2016-06-20T22:08:00Z">
        <w:r w:rsidR="00CC5C05">
          <w:rPr>
            <w:rFonts w:asciiTheme="minorEastAsia" w:eastAsiaTheme="minorEastAsia" w:hAnsiTheme="minorEastAsia" w:hint="eastAsia"/>
            <w:color w:val="242F33"/>
            <w:spacing w:val="2"/>
            <w:kern w:val="0"/>
            <w:sz w:val="18"/>
            <w:szCs w:val="18"/>
            <w:u w:color="242F33"/>
            <w:lang w:eastAsia="zh-CN"/>
          </w:rPr>
          <w:t>振奋</w:t>
        </w:r>
        <w:r w:rsidR="00CC5C05">
          <w:rPr>
            <w:rFonts w:eastAsia="Helvetica" w:hint="eastAsia"/>
            <w:color w:val="242F33"/>
            <w:spacing w:val="2"/>
            <w:kern w:val="0"/>
            <w:sz w:val="18"/>
            <w:szCs w:val="18"/>
            <w:u w:color="242F33"/>
            <w:lang w:eastAsia="zh-CN"/>
          </w:rPr>
          <w:t>了心情</w:t>
        </w:r>
      </w:ins>
      <w:r>
        <w:rPr>
          <w:rFonts w:eastAsia="Helvetica" w:hint="eastAsia"/>
          <w:color w:val="242F33"/>
          <w:spacing w:val="2"/>
          <w:kern w:val="0"/>
          <w:sz w:val="18"/>
          <w:szCs w:val="18"/>
          <w:u w:color="242F33"/>
          <w:lang w:eastAsia="zh-CN"/>
        </w:rPr>
        <w:t>，</w:t>
      </w:r>
      <w:del w:id="21" w:author="龙泉壁上鸣" w:date="2016-06-20T22:08:00Z">
        <w:r w:rsidDel="00CC5C05">
          <w:rPr>
            <w:rFonts w:eastAsia="Helvetica" w:hint="eastAsia"/>
            <w:color w:val="242F33"/>
            <w:spacing w:val="2"/>
            <w:kern w:val="0"/>
            <w:sz w:val="18"/>
            <w:szCs w:val="18"/>
            <w:u w:color="242F33"/>
            <w:lang w:eastAsia="zh-CN"/>
          </w:rPr>
          <w:delText>但</w:delText>
        </w:r>
      </w:del>
      <w:r>
        <w:rPr>
          <w:rFonts w:eastAsia="Helvetica" w:hint="eastAsia"/>
          <w:color w:val="242F33"/>
          <w:spacing w:val="2"/>
          <w:kern w:val="0"/>
          <w:sz w:val="18"/>
          <w:szCs w:val="18"/>
          <w:u w:color="242F33"/>
          <w:lang w:eastAsia="zh-CN"/>
        </w:rPr>
        <w:t>他们</w:t>
      </w:r>
      <w:r>
        <w:rPr>
          <w:rFonts w:eastAsia="Helvetica" w:hint="eastAsia"/>
          <w:b/>
          <w:bCs/>
          <w:color w:val="242F33"/>
          <w:spacing w:val="2"/>
          <w:kern w:val="0"/>
          <w:sz w:val="18"/>
          <w:szCs w:val="18"/>
          <w:u w:color="242F33"/>
          <w:lang w:eastAsia="zh-CN"/>
        </w:rPr>
        <w:t>做到了</w:t>
      </w:r>
      <w:r>
        <w:rPr>
          <w:rFonts w:eastAsia="Helvetica" w:hint="eastAsia"/>
          <w:color w:val="242F33"/>
          <w:spacing w:val="2"/>
          <w:kern w:val="0"/>
          <w:sz w:val="18"/>
          <w:szCs w:val="18"/>
          <w:u w:color="242F33"/>
          <w:lang w:eastAsia="zh-CN"/>
        </w:rPr>
        <w:t>。</w:t>
      </w:r>
      <w:ins w:id="22" w:author="龙泉壁上鸣" w:date="2016-06-20T22:08:00Z">
        <w:r w:rsidR="00CC5C05">
          <w:rPr>
            <w:rFonts w:eastAsia="Helvetica" w:hint="eastAsia"/>
            <w:color w:val="242F33"/>
            <w:spacing w:val="2"/>
            <w:kern w:val="0"/>
            <w:sz w:val="18"/>
            <w:szCs w:val="18"/>
            <w:u w:color="242F33"/>
            <w:lang w:eastAsia="zh-CN"/>
          </w:rPr>
          <w:t>托举依然不能达到期待中</w:t>
        </w:r>
      </w:ins>
      <w:ins w:id="23" w:author="龙泉壁上鸣" w:date="2016-06-20T22:09:00Z">
        <w:r w:rsidR="00CC5C05">
          <w:rPr>
            <w:rFonts w:eastAsia="Helvetica" w:hint="eastAsia"/>
            <w:color w:val="242F33"/>
            <w:spacing w:val="2"/>
            <w:kern w:val="0"/>
            <w:sz w:val="18"/>
            <w:szCs w:val="18"/>
            <w:u w:color="242F33"/>
            <w:lang w:eastAsia="zh-CN"/>
          </w:rPr>
          <w:t>那么高而稳</w:t>
        </w:r>
      </w:ins>
      <w:del w:id="24" w:author="龙泉壁上鸣" w:date="2016-06-20T22:08:00Z">
        <w:r w:rsidDel="00CC5C05">
          <w:rPr>
            <w:rFonts w:eastAsia="Helvetica" w:hint="eastAsia"/>
            <w:color w:val="242F33"/>
            <w:spacing w:val="2"/>
            <w:kern w:val="0"/>
            <w:sz w:val="18"/>
            <w:szCs w:val="18"/>
            <w:u w:color="242F33"/>
            <w:lang w:eastAsia="zh-CN"/>
          </w:rPr>
          <w:delText>他举得不如</w:delText>
        </w:r>
      </w:del>
      <w:del w:id="25" w:author="龙泉壁上鸣" w:date="2016-06-20T22:07:00Z">
        <w:r w:rsidDel="00CC5C05">
          <w:rPr>
            <w:rFonts w:eastAsia="Helvetica" w:hint="eastAsia"/>
            <w:color w:val="242F33"/>
            <w:spacing w:val="2"/>
            <w:kern w:val="0"/>
            <w:sz w:val="18"/>
            <w:szCs w:val="18"/>
            <w:u w:color="242F33"/>
            <w:lang w:eastAsia="zh-CN"/>
          </w:rPr>
          <w:delText>以往</w:delText>
        </w:r>
      </w:del>
      <w:del w:id="26" w:author="龙泉壁上鸣" w:date="2016-06-20T22:08:00Z">
        <w:r w:rsidDel="00CC5C05">
          <w:rPr>
            <w:rFonts w:eastAsia="Helvetica" w:hint="eastAsia"/>
            <w:color w:val="242F33"/>
            <w:spacing w:val="2"/>
            <w:kern w:val="0"/>
            <w:sz w:val="18"/>
            <w:szCs w:val="18"/>
            <w:u w:color="242F33"/>
            <w:lang w:eastAsia="zh-CN"/>
          </w:rPr>
          <w:delText>那么高而稳</w:delText>
        </w:r>
      </w:del>
      <w:r>
        <w:rPr>
          <w:rFonts w:eastAsia="Helvetica" w:hint="eastAsia"/>
          <w:color w:val="242F33"/>
          <w:spacing w:val="2"/>
          <w:kern w:val="0"/>
          <w:sz w:val="18"/>
          <w:szCs w:val="18"/>
          <w:u w:color="242F33"/>
          <w:lang w:eastAsia="zh-CN"/>
        </w:rPr>
        <w:t>，但他们做到了。他们可以做到的。死亡螺旋线也一样，看起来变得没那么难了。</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These aren't programs that Alexei would have skated by himself - nor, he thinks, that Evgeni would have - but that's the whole point, anyway. It wouldn't work for either of them, but it's</w:t>
      </w:r>
      <w:r>
        <w:rPr>
          <w:rFonts w:hAnsi="Helvetica"/>
          <w:color w:val="242F33"/>
          <w:spacing w:val="2"/>
          <w:kern w:val="0"/>
          <w:sz w:val="18"/>
          <w:szCs w:val="18"/>
          <w:u w:color="242F33"/>
        </w:rPr>
        <w:t> </w:t>
      </w:r>
      <w:r>
        <w:rPr>
          <w:rFonts w:ascii="Helvetica"/>
          <w:i/>
          <w:iCs/>
          <w:color w:val="242F33"/>
          <w:spacing w:val="2"/>
          <w:kern w:val="0"/>
          <w:sz w:val="18"/>
          <w:szCs w:val="18"/>
          <w:u w:color="242F33"/>
        </w:rPr>
        <w:t>them</w:t>
      </w:r>
      <w:r>
        <w:rPr>
          <w:rFonts w:ascii="Helvetica"/>
          <w:color w:val="242F33"/>
          <w:spacing w:val="2"/>
          <w:kern w:val="0"/>
          <w:sz w:val="18"/>
          <w:szCs w:val="18"/>
          <w:u w:color="242F33"/>
        </w:rPr>
        <w:t>. It's intense, it's dark and bright all at once, rough and elegant by turns. Alexei thinks he could learn to love it.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阿列克谢自己一个人无法完成任何节目</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叶甫根尼也不行，他想</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不过，这就是全部的意义所在。他们一个人无法做到，他们是一个整体。让人心潮</w:t>
      </w:r>
      <w:proofErr w:type="gramStart"/>
      <w:r>
        <w:rPr>
          <w:rFonts w:eastAsia="Helvetica" w:hint="eastAsia"/>
          <w:color w:val="242F33"/>
          <w:spacing w:val="2"/>
          <w:kern w:val="0"/>
          <w:sz w:val="18"/>
          <w:szCs w:val="18"/>
          <w:u w:color="242F33"/>
          <w:lang w:eastAsia="zh-CN"/>
        </w:rPr>
        <w:t>澎</w:t>
      </w:r>
      <w:proofErr w:type="gramEnd"/>
      <w:r>
        <w:rPr>
          <w:rFonts w:eastAsia="Helvetica" w:hint="eastAsia"/>
          <w:color w:val="242F33"/>
          <w:spacing w:val="2"/>
          <w:kern w:val="0"/>
          <w:sz w:val="18"/>
          <w:szCs w:val="18"/>
          <w:u w:color="242F33"/>
          <w:lang w:eastAsia="zh-CN"/>
        </w:rPr>
        <w:t>拜的，光明与黑暗双面一体，崇高与优美交替前行。阿列克谢觉得自己可以试着去爱上这种形式。</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He already loves one part of it, after all.</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proofErr w:type="spellStart"/>
      <w:r>
        <w:rPr>
          <w:rFonts w:eastAsia="Helvetica" w:hint="eastAsia"/>
          <w:color w:val="242F33"/>
          <w:spacing w:val="2"/>
          <w:kern w:val="0"/>
          <w:sz w:val="18"/>
          <w:szCs w:val="18"/>
          <w:u w:color="242F33"/>
        </w:rPr>
        <w:t>毕竟，他很早就爱上了这其中的一个部分</w:t>
      </w:r>
      <w:proofErr w:type="spellEnd"/>
      <w:r>
        <w:rPr>
          <w:rFonts w:eastAsia="Helvetica" w:hint="eastAsi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And although it isn't meant to be romantic, Alexei can't help but think that there is something seductive in the way they come together, hip to hip, for the spiral in the midst of the swell of the music in the Arab Dance. They're supposed to be more athletic than emotional, but</w:t>
      </w:r>
      <w:r>
        <w:rPr>
          <w:rFonts w:hAnsi="Helvetica"/>
          <w:color w:val="242F33"/>
          <w:spacing w:val="2"/>
          <w:kern w:val="0"/>
          <w:sz w:val="18"/>
          <w:szCs w:val="18"/>
          <w:u w:color="242F33"/>
        </w:rPr>
        <w:t> </w:t>
      </w:r>
      <w:r>
        <w:rPr>
          <w:rFonts w:ascii="Helvetica"/>
          <w:i/>
          <w:iCs/>
          <w:color w:val="242F33"/>
          <w:spacing w:val="2"/>
          <w:kern w:val="0"/>
          <w:sz w:val="18"/>
          <w:szCs w:val="18"/>
          <w:u w:color="242F33"/>
        </w:rPr>
        <w:t>seductive</w:t>
      </w:r>
      <w:r>
        <w:rPr>
          <w:rFonts w:hAnsi="Helvetica"/>
          <w:color w:val="242F33"/>
          <w:spacing w:val="2"/>
          <w:kern w:val="0"/>
          <w:sz w:val="18"/>
          <w:szCs w:val="18"/>
          <w:u w:color="242F33"/>
        </w:rPr>
        <w:t> </w:t>
      </w:r>
      <w:r>
        <w:rPr>
          <w:rFonts w:ascii="Helvetica"/>
          <w:color w:val="242F33"/>
          <w:spacing w:val="2"/>
          <w:kern w:val="0"/>
          <w:sz w:val="18"/>
          <w:szCs w:val="18"/>
          <w:u w:color="242F33"/>
        </w:rPr>
        <w:t>is in the very way Evgeni moves on the ice. Alexei remembers when Evgeni started skating like that.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rPr>
        <w:t>尽管主题与浪漫无关，阿列克谢还是情不自禁地认为他们的动作中有着情欲的气息，臀与臀的接触，阿拉伯舞中随着音乐的渐强而完成的螺旋线。比起抒情缠绵，他们应该表现得更敏捷利落，然而叶甫根尼在冰面上，举手投足间自有一股</w:t>
      </w:r>
      <w:r>
        <w:rPr>
          <w:rFonts w:eastAsia="Helvetica" w:hint="eastAsia"/>
          <w:b/>
          <w:bCs/>
          <w:color w:val="242F33"/>
          <w:spacing w:val="2"/>
          <w:kern w:val="0"/>
          <w:sz w:val="18"/>
          <w:szCs w:val="18"/>
          <w:u w:color="242F33"/>
        </w:rPr>
        <w:t>诱惑</w:t>
      </w:r>
      <w:r>
        <w:rPr>
          <w:rFonts w:eastAsia="Helvetica" w:hint="eastAsia"/>
          <w:color w:val="242F33"/>
          <w:spacing w:val="2"/>
          <w:kern w:val="0"/>
          <w:sz w:val="18"/>
          <w:szCs w:val="18"/>
          <w:u w:color="242F33"/>
        </w:rPr>
        <w:t>的气息。</w:t>
      </w:r>
      <w:r>
        <w:rPr>
          <w:rFonts w:eastAsia="Helvetica" w:hint="eastAsia"/>
          <w:color w:val="242F33"/>
          <w:spacing w:val="2"/>
          <w:kern w:val="0"/>
          <w:sz w:val="18"/>
          <w:szCs w:val="18"/>
          <w:u w:color="242F33"/>
          <w:lang w:eastAsia="zh-CN"/>
        </w:rPr>
        <w:t>阿列克谢回忆起叶甫根尼开始那样滑冰的时候。</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That was the season before they fell apart.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proofErr w:type="spellStart"/>
      <w:r>
        <w:rPr>
          <w:rFonts w:eastAsia="Helvetica" w:hint="eastAsia"/>
          <w:color w:val="242F33"/>
          <w:spacing w:val="2"/>
          <w:kern w:val="0"/>
          <w:sz w:val="18"/>
          <w:szCs w:val="18"/>
          <w:u w:color="242F33"/>
        </w:rPr>
        <w:t>那是他们分道扬镳前的一个赛季</w:t>
      </w:r>
      <w:proofErr w:type="spellEnd"/>
      <w:r>
        <w:rPr>
          <w:rFonts w:eastAsia="Helvetica" w:hint="eastAsia"/>
          <w:color w:val="242F33"/>
          <w:spacing w:val="2"/>
          <w:kern w:val="0"/>
          <w:sz w:val="18"/>
          <w:szCs w:val="18"/>
          <w:u w:color="242F33"/>
        </w:rPr>
        <w:t>。</w:t>
      </w:r>
    </w:p>
    <w:p w:rsidR="00D558E3" w:rsidRDefault="00D558E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ascii="Helvetica"/>
          <w:color w:val="242F33"/>
          <w:spacing w:val="2"/>
          <w:kern w:val="0"/>
          <w:sz w:val="18"/>
          <w:szCs w:val="18"/>
          <w:u w:color="242F33"/>
        </w:rPr>
        <w:t>Alexei remembers that night.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阿列克谢记得那个晚上。</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He remembers forgetting Evgeni for a moment, looking up with</w:t>
      </w:r>
      <w:r>
        <w:rPr>
          <w:rFonts w:hAnsi="Helvetica"/>
          <w:color w:val="242F33"/>
          <w:spacing w:val="2"/>
          <w:kern w:val="0"/>
          <w:sz w:val="18"/>
          <w:szCs w:val="18"/>
          <w:u w:color="242F33"/>
        </w:rPr>
        <w:t> </w:t>
      </w:r>
      <w:r>
        <w:rPr>
          <w:rFonts w:ascii="Helvetica"/>
          <w:i/>
          <w:iCs/>
          <w:color w:val="242F33"/>
          <w:spacing w:val="2"/>
          <w:kern w:val="0"/>
          <w:sz w:val="18"/>
          <w:szCs w:val="18"/>
          <w:u w:color="242F33"/>
        </w:rPr>
        <w:t xml:space="preserve">gold, gold, </w:t>
      </w:r>
      <w:proofErr w:type="gramStart"/>
      <w:r>
        <w:rPr>
          <w:rFonts w:ascii="Helvetica"/>
          <w:i/>
          <w:iCs/>
          <w:color w:val="242F33"/>
          <w:spacing w:val="2"/>
          <w:kern w:val="0"/>
          <w:sz w:val="18"/>
          <w:szCs w:val="18"/>
          <w:u w:color="242F33"/>
        </w:rPr>
        <w:t>gold</w:t>
      </w:r>
      <w:proofErr w:type="gramEnd"/>
      <w:r>
        <w:rPr>
          <w:rFonts w:hAnsi="Helvetica"/>
          <w:color w:val="242F33"/>
          <w:spacing w:val="2"/>
          <w:kern w:val="0"/>
          <w:sz w:val="18"/>
          <w:szCs w:val="18"/>
          <w:u w:color="242F33"/>
        </w:rPr>
        <w:t> </w:t>
      </w:r>
      <w:r>
        <w:rPr>
          <w:rFonts w:ascii="Helvetica"/>
          <w:color w:val="242F33"/>
          <w:spacing w:val="2"/>
          <w:kern w:val="0"/>
          <w:sz w:val="18"/>
          <w:szCs w:val="18"/>
          <w:u w:color="242F33"/>
        </w:rPr>
        <w:t>on his chest, and a light, perfect feeling in his heart. For that moment, there was no one above him, and it didn't matter who was still behind him - beside him, a step below. This was it. He had</w:t>
      </w:r>
      <w:r>
        <w:rPr>
          <w:rFonts w:hAnsi="Helvetica"/>
          <w:color w:val="242F33"/>
          <w:spacing w:val="2"/>
          <w:kern w:val="0"/>
          <w:sz w:val="18"/>
          <w:szCs w:val="18"/>
          <w:u w:color="242F33"/>
        </w:rPr>
        <w:t> </w:t>
      </w:r>
      <w:r>
        <w:rPr>
          <w:rFonts w:ascii="Helvetica"/>
          <w:i/>
          <w:iCs/>
          <w:color w:val="242F33"/>
          <w:spacing w:val="2"/>
          <w:kern w:val="0"/>
          <w:sz w:val="18"/>
          <w:szCs w:val="18"/>
          <w:u w:color="242F33"/>
        </w:rPr>
        <w:t>won</w:t>
      </w:r>
      <w:r>
        <w:rPr>
          <w:rFonts w:ascii="Helvetica"/>
          <w:color w:val="242F33"/>
          <w:spacing w:val="2"/>
          <w:kern w:val="0"/>
          <w:sz w:val="18"/>
          <w:szCs w:val="18"/>
          <w:u w:color="242F33"/>
        </w:rPr>
        <w: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rPr>
        <w:t>他记得他有片刻忘记了叶甫根尼，脑海之间、胸臆之中，只有</w:t>
      </w:r>
      <w:r>
        <w:rPr>
          <w:rFonts w:hAnsi="Helvetica"/>
          <w:color w:val="242F33"/>
          <w:spacing w:val="2"/>
          <w:kern w:val="0"/>
          <w:sz w:val="18"/>
          <w:szCs w:val="18"/>
          <w:u w:color="242F33"/>
        </w:rPr>
        <w:t>“</w:t>
      </w:r>
      <w:proofErr w:type="spellStart"/>
      <w:r>
        <w:rPr>
          <w:rFonts w:eastAsia="Helvetica" w:hint="eastAsia"/>
          <w:color w:val="242F33"/>
          <w:spacing w:val="2"/>
          <w:kern w:val="0"/>
          <w:sz w:val="18"/>
          <w:szCs w:val="18"/>
          <w:u w:color="242F33"/>
        </w:rPr>
        <w:t>金牌，金牌，金牌</w:t>
      </w:r>
      <w:proofErr w:type="spellEnd"/>
      <w:r>
        <w:rPr>
          <w:rFonts w:hAnsi="Helvetica"/>
          <w:color w:val="242F33"/>
          <w:spacing w:val="2"/>
          <w:kern w:val="0"/>
          <w:sz w:val="18"/>
          <w:szCs w:val="18"/>
          <w:u w:color="242F33"/>
        </w:rPr>
        <w:t>”</w:t>
      </w:r>
      <w:r>
        <w:rPr>
          <w:rFonts w:eastAsia="Helvetica" w:hint="eastAsia"/>
          <w:color w:val="242F33"/>
          <w:spacing w:val="2"/>
          <w:kern w:val="0"/>
          <w:sz w:val="18"/>
          <w:szCs w:val="18"/>
          <w:u w:color="242F33"/>
        </w:rPr>
        <w:t>，</w:t>
      </w:r>
      <w:proofErr w:type="spellStart"/>
      <w:r>
        <w:rPr>
          <w:rFonts w:eastAsia="Helvetica" w:hint="eastAsia"/>
          <w:color w:val="242F33"/>
          <w:spacing w:val="2"/>
          <w:kern w:val="0"/>
          <w:sz w:val="18"/>
          <w:szCs w:val="18"/>
          <w:u w:color="242F33"/>
        </w:rPr>
        <w:t>那一道光在他的心中闪耀</w:t>
      </w:r>
      <w:proofErr w:type="spellEnd"/>
      <w:r>
        <w:rPr>
          <w:rFonts w:eastAsia="Helvetica" w:hint="eastAsia"/>
          <w:color w:val="242F33"/>
          <w:spacing w:val="2"/>
          <w:kern w:val="0"/>
          <w:sz w:val="18"/>
          <w:szCs w:val="18"/>
          <w:u w:color="242F33"/>
        </w:rPr>
        <w:t>。</w:t>
      </w:r>
      <w:r>
        <w:rPr>
          <w:rFonts w:eastAsia="Helvetica" w:hint="eastAsia"/>
          <w:color w:val="242F33"/>
          <w:spacing w:val="2"/>
          <w:kern w:val="0"/>
          <w:sz w:val="18"/>
          <w:szCs w:val="18"/>
          <w:u w:color="242F33"/>
          <w:lang w:eastAsia="zh-CN"/>
        </w:rPr>
        <w:t>那一瞬间，没有人凌驾于他之上，而在他之后</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旁边，一阶之遥</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有谁也不再重要。这就是一切了，他赢了。</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lang w:eastAsia="zh-CN"/>
        </w:rPr>
        <w:t xml:space="preserve">The night passed in a perfect high; Alexei remembers crying, hugging his coach, kissing a lot of cheeks (and a few </w:t>
      </w:r>
      <w:proofErr w:type="spellStart"/>
      <w:r>
        <w:rPr>
          <w:rFonts w:ascii="Helvetica"/>
          <w:color w:val="242F33"/>
          <w:spacing w:val="2"/>
          <w:kern w:val="0"/>
          <w:sz w:val="18"/>
          <w:szCs w:val="18"/>
          <w:u w:color="242F33"/>
          <w:lang w:eastAsia="zh-CN"/>
        </w:rPr>
        <w:t>mouthes</w:t>
      </w:r>
      <w:proofErr w:type="spellEnd"/>
      <w:r>
        <w:rPr>
          <w:rFonts w:ascii="Helvetica"/>
          <w:color w:val="242F33"/>
          <w:spacing w:val="2"/>
          <w:kern w:val="0"/>
          <w:sz w:val="18"/>
          <w:szCs w:val="18"/>
          <w:u w:color="242F33"/>
          <w:lang w:eastAsia="zh-CN"/>
        </w:rPr>
        <w:t xml:space="preserve">, accidentally) and kissing his medal even more. </w:t>
      </w:r>
      <w:r>
        <w:rPr>
          <w:rFonts w:ascii="Helvetica"/>
          <w:color w:val="242F33"/>
          <w:spacing w:val="2"/>
          <w:kern w:val="0"/>
          <w:sz w:val="18"/>
          <w:szCs w:val="18"/>
          <w:u w:color="242F33"/>
        </w:rPr>
        <w:t xml:space="preserve">He remembers seeing Evgeni in flashes - stone-faced backstage, smiling tightly at the cameras whenever another journalist caught him; sitting beside </w:t>
      </w:r>
      <w:proofErr w:type="spellStart"/>
      <w:r>
        <w:rPr>
          <w:rFonts w:ascii="Helvetica"/>
          <w:color w:val="242F33"/>
          <w:spacing w:val="2"/>
          <w:kern w:val="0"/>
          <w:sz w:val="18"/>
          <w:szCs w:val="18"/>
          <w:u w:color="242F33"/>
        </w:rPr>
        <w:t>Mishin</w:t>
      </w:r>
      <w:proofErr w:type="spellEnd"/>
      <w:r>
        <w:rPr>
          <w:rFonts w:ascii="Helvetica"/>
          <w:color w:val="242F33"/>
          <w:spacing w:val="2"/>
          <w:kern w:val="0"/>
          <w:sz w:val="18"/>
          <w:szCs w:val="18"/>
          <w:u w:color="242F33"/>
        </w:rPr>
        <w:t xml:space="preserve"> with his face in his hands, holding his medal up and staring at it as though he was trying to make himself accept it; leaning against the wall and looking at nothing at all.</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那个夜晚在热烈高涨的情绪中过去了；阿列克谢记得自己哭了，拥抱了教练，亲吻了很多张脸颊（有些亲在了嘴唇上，纯属意外），更亲吻了金牌无数遍。他记得他瞥见了叶甫根尼的很多个瞬间</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他</w:t>
      </w:r>
      <w:proofErr w:type="gramStart"/>
      <w:r>
        <w:rPr>
          <w:rFonts w:eastAsia="Helvetica" w:hint="eastAsia"/>
          <w:color w:val="242F33"/>
          <w:spacing w:val="2"/>
          <w:kern w:val="0"/>
          <w:sz w:val="18"/>
          <w:szCs w:val="18"/>
          <w:u w:color="242F33"/>
          <w:lang w:eastAsia="zh-CN"/>
        </w:rPr>
        <w:t>木然着</w:t>
      </w:r>
      <w:proofErr w:type="gramEnd"/>
      <w:r>
        <w:rPr>
          <w:rFonts w:eastAsia="Helvetica" w:hint="eastAsia"/>
          <w:color w:val="242F33"/>
          <w:spacing w:val="2"/>
          <w:kern w:val="0"/>
          <w:sz w:val="18"/>
          <w:szCs w:val="18"/>
          <w:u w:color="242F33"/>
          <w:lang w:eastAsia="zh-CN"/>
        </w:rPr>
        <w:t>一张脸，然而只要有记者找他，镜头前他便勉强地微笑；他坐在</w:t>
      </w:r>
      <w:proofErr w:type="gramStart"/>
      <w:r>
        <w:rPr>
          <w:rFonts w:eastAsia="Helvetica" w:hint="eastAsia"/>
          <w:color w:val="242F33"/>
          <w:spacing w:val="2"/>
          <w:kern w:val="0"/>
          <w:sz w:val="18"/>
          <w:szCs w:val="18"/>
          <w:u w:color="242F33"/>
          <w:lang w:eastAsia="zh-CN"/>
        </w:rPr>
        <w:t>米申身旁</w:t>
      </w:r>
      <w:proofErr w:type="gramEnd"/>
      <w:r>
        <w:rPr>
          <w:rFonts w:eastAsia="Helvetica" w:hint="eastAsia"/>
          <w:color w:val="242F33"/>
          <w:spacing w:val="2"/>
          <w:kern w:val="0"/>
          <w:sz w:val="18"/>
          <w:szCs w:val="18"/>
          <w:u w:color="242F33"/>
          <w:lang w:eastAsia="zh-CN"/>
        </w:rPr>
        <w:t>，脸庞埋在双手之中，然后他拿起银牌，久久地凝视着它，如同在说服自己接受它一般；他靠在墙上，双眼没有焦距地望向虚空。</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 xml:space="preserve">Evgeni vanished as soon as he could, along with </w:t>
      </w:r>
      <w:proofErr w:type="spellStart"/>
      <w:r>
        <w:rPr>
          <w:rFonts w:ascii="Helvetica"/>
          <w:color w:val="242F33"/>
          <w:spacing w:val="2"/>
          <w:kern w:val="0"/>
          <w:sz w:val="18"/>
          <w:szCs w:val="18"/>
          <w:u w:color="242F33"/>
        </w:rPr>
        <w:t>Mishin</w:t>
      </w:r>
      <w:proofErr w:type="spellEnd"/>
      <w:r>
        <w:rPr>
          <w:rFonts w:ascii="Helvetica"/>
          <w:color w:val="242F33"/>
          <w:spacing w:val="2"/>
          <w:kern w:val="0"/>
          <w:sz w:val="18"/>
          <w:szCs w:val="18"/>
          <w:u w:color="242F33"/>
        </w:rPr>
        <w:t>, and Alexei didn't have time to go and find him that night. It had become almost a ritual for them; they'd meet somewhere, as if by accident, in a locker room or a shower or someone's hotel room, trade insults and threats and fuck and sometimes stay in bed until morning, but between the press and the splendor Alexei let himself forget about it.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叶甫根尼以最快的速度消失了，和米申一起，阿列克谢那个晚上没有时间去找他。这几乎成为了他们之间的惯例；他们会在某处相遇，仿佛是意外一般，在更衣室、淋浴间、其中一个人的酒店房间，彼此辱骂、威胁、上床，有时在床上呆到天亮。然而在媒体的闪光灯和自己无上的荣耀之下，阿列克谢让自己忘掉这一切。</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He went up to Evgeni's hotel room as soon as he had a moment the next day. No one answered when he knocked on the door, so he waited around for a few minutes and then left, came back in the evening. Evgeni didn't answer that time, either, but he could hear the shower running and lingered outside in the hall. He couldn't shake the feeling that he had better things to do (he was the Olympic champion, he</w:t>
      </w:r>
      <w:r>
        <w:rPr>
          <w:rFonts w:hAnsi="Helvetica"/>
          <w:color w:val="242F33"/>
          <w:spacing w:val="2"/>
          <w:kern w:val="0"/>
          <w:sz w:val="18"/>
          <w:szCs w:val="18"/>
          <w:u w:color="242F33"/>
        </w:rPr>
        <w:t>’</w:t>
      </w:r>
      <w:r>
        <w:rPr>
          <w:rFonts w:ascii="Helvetica"/>
          <w:color w:val="242F33"/>
          <w:spacing w:val="2"/>
          <w:kern w:val="0"/>
          <w:sz w:val="18"/>
          <w:szCs w:val="18"/>
          <w:u w:color="242F33"/>
        </w:rPr>
        <w:t>d never be able to do enough interviews to satisfy the press) but he couldn't shake off a faint sense of guilt, either. Sure, he hadn</w:t>
      </w:r>
      <w:r>
        <w:rPr>
          <w:rFonts w:hAnsi="Helvetica"/>
          <w:color w:val="242F33"/>
          <w:spacing w:val="2"/>
          <w:kern w:val="0"/>
          <w:sz w:val="18"/>
          <w:szCs w:val="18"/>
          <w:u w:color="242F33"/>
        </w:rPr>
        <w:t>’</w:t>
      </w:r>
      <w:r>
        <w:rPr>
          <w:rFonts w:ascii="Helvetica"/>
          <w:color w:val="242F33"/>
          <w:spacing w:val="2"/>
          <w:kern w:val="0"/>
          <w:sz w:val="18"/>
          <w:szCs w:val="18"/>
          <w:u w:color="242F33"/>
        </w:rPr>
        <w:t>t come looking for him as soon as he usually did, but Evgeni would have to understand.</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r>
        <w:rPr>
          <w:rFonts w:eastAsia="Helvetica" w:hint="eastAsia"/>
          <w:color w:val="242F33"/>
          <w:spacing w:val="2"/>
          <w:kern w:val="0"/>
          <w:sz w:val="18"/>
          <w:szCs w:val="18"/>
          <w:u w:color="242F33"/>
          <w:lang w:eastAsia="zh-CN"/>
        </w:rPr>
        <w:t>第二天，他</w:t>
      </w:r>
      <w:proofErr w:type="gramStart"/>
      <w:r>
        <w:rPr>
          <w:rFonts w:eastAsia="Helvetica" w:hint="eastAsia"/>
          <w:color w:val="242F33"/>
          <w:spacing w:val="2"/>
          <w:kern w:val="0"/>
          <w:sz w:val="18"/>
          <w:szCs w:val="18"/>
          <w:u w:color="242F33"/>
          <w:lang w:eastAsia="zh-CN"/>
        </w:rPr>
        <w:t>一</w:t>
      </w:r>
      <w:proofErr w:type="gramEnd"/>
      <w:r>
        <w:rPr>
          <w:rFonts w:eastAsia="Helvetica" w:hint="eastAsia"/>
          <w:color w:val="242F33"/>
          <w:spacing w:val="2"/>
          <w:kern w:val="0"/>
          <w:sz w:val="18"/>
          <w:szCs w:val="18"/>
          <w:u w:color="242F33"/>
          <w:lang w:eastAsia="zh-CN"/>
        </w:rPr>
        <w:t>找到空档就去了叶甫根尼的酒店房间。他敲门后，没有人来应门，所以他在门口徘徊了一会儿就离开了，晚上他又来了。叶甫根尼这次还是没有来应门，但是他可以听见淋浴的声音，以及大堂里的人声。他无法不认为自己有更好的事可以做（他可是奥运冠军，媒体对他的采访没完没了）但是他同样无法赶走内心隐隐的愧疚感。当然，自己没有像以往那样，一结束就去看他，但是叶甫根尼应该理解的。</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 xml:space="preserve">When the water switched off, he rapped on the door again and called, </w:t>
      </w:r>
      <w:r>
        <w:rPr>
          <w:rFonts w:hAnsi="Helvetica"/>
          <w:color w:val="242F33"/>
          <w:spacing w:val="2"/>
          <w:kern w:val="0"/>
          <w:sz w:val="18"/>
          <w:szCs w:val="18"/>
          <w:u w:color="242F33"/>
        </w:rPr>
        <w:t>“</w:t>
      </w:r>
      <w:proofErr w:type="spellStart"/>
      <w:r>
        <w:rPr>
          <w:rFonts w:ascii="Helvetica"/>
          <w:color w:val="242F33"/>
          <w:spacing w:val="2"/>
          <w:kern w:val="0"/>
          <w:sz w:val="18"/>
          <w:szCs w:val="18"/>
          <w:u w:color="242F33"/>
        </w:rPr>
        <w:t>Zhenya</w:t>
      </w:r>
      <w:proofErr w:type="spellEnd"/>
      <w:r>
        <w:rPr>
          <w:rFonts w:ascii="Helvetica"/>
          <w:color w:val="242F33"/>
          <w:spacing w:val="2"/>
          <w:kern w:val="0"/>
          <w:sz w:val="18"/>
          <w:szCs w:val="18"/>
          <w:u w:color="242F33"/>
        </w:rPr>
        <w: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lastRenderedPageBreak/>
        <w:t>听到水龙头被关上，他拍着门喊道：</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热尼亚？</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All noise from the hotel room suddenly stopped, and there was a long, tense silence.</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房间里所有的声响都消失了，接着是一段漫长的、令人窒息的沉默。</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 xml:space="preserve">"Go away, </w:t>
      </w:r>
      <w:proofErr w:type="spellStart"/>
      <w:r>
        <w:rPr>
          <w:rFonts w:ascii="Helvetica"/>
          <w:color w:val="242F33"/>
          <w:spacing w:val="2"/>
          <w:kern w:val="0"/>
          <w:sz w:val="18"/>
          <w:szCs w:val="18"/>
          <w:u w:color="242F33"/>
        </w:rPr>
        <w:t>Lyosha</w:t>
      </w:r>
      <w:proofErr w:type="spellEnd"/>
      <w:r>
        <w:rPr>
          <w:rFonts w:ascii="Helvetica"/>
          <w:color w:val="242F33"/>
          <w:spacing w:val="2"/>
          <w:kern w:val="0"/>
          <w:sz w:val="18"/>
          <w:szCs w:val="18"/>
          <w:u w:color="242F33"/>
        </w:rPr>
        <w:t>," Evgeni said finally, almost too quietly for Alexei to hear.</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走开，廖莎。</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叶甫根尼最后说道，声音很轻，阿列克谢几乎没有听见。</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 xml:space="preserve">Alexei leaned against the opposite wall and frowned at his door. </w:t>
      </w:r>
      <w:r>
        <w:rPr>
          <w:rFonts w:hAnsi="Helvetica"/>
          <w:color w:val="242F33"/>
          <w:spacing w:val="2"/>
          <w:kern w:val="0"/>
          <w:sz w:val="18"/>
          <w:szCs w:val="18"/>
          <w:u w:color="242F33"/>
          <w:lang w:eastAsia="zh-CN"/>
        </w:rPr>
        <w:t>“</w:t>
      </w:r>
      <w:r>
        <w:rPr>
          <w:rFonts w:ascii="Helvetica"/>
          <w:color w:val="242F33"/>
          <w:spacing w:val="2"/>
          <w:kern w:val="0"/>
          <w:sz w:val="18"/>
          <w:szCs w:val="18"/>
          <w:u w:color="242F33"/>
          <w:lang w:eastAsia="zh-CN"/>
        </w:rPr>
        <w:t>No."</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r>
        <w:rPr>
          <w:rFonts w:eastAsia="Helvetica" w:hint="eastAsia"/>
          <w:color w:val="242F33"/>
          <w:spacing w:val="2"/>
          <w:kern w:val="0"/>
          <w:sz w:val="18"/>
          <w:szCs w:val="18"/>
          <w:u w:color="242F33"/>
          <w:lang w:eastAsia="zh-CN"/>
        </w:rPr>
        <w:t>阿列克谢靠在对面的墙上，</w:t>
      </w:r>
      <w:proofErr w:type="gramStart"/>
      <w:r>
        <w:rPr>
          <w:rFonts w:eastAsia="Helvetica" w:hint="eastAsia"/>
          <w:color w:val="242F33"/>
          <w:spacing w:val="2"/>
          <w:kern w:val="0"/>
          <w:sz w:val="18"/>
          <w:szCs w:val="18"/>
          <w:u w:color="242F33"/>
          <w:lang w:eastAsia="zh-CN"/>
        </w:rPr>
        <w:t>对着门皱起</w:t>
      </w:r>
      <w:proofErr w:type="gramEnd"/>
      <w:r>
        <w:rPr>
          <w:rFonts w:eastAsia="Helvetica" w:hint="eastAsia"/>
          <w:color w:val="242F33"/>
          <w:spacing w:val="2"/>
          <w:kern w:val="0"/>
          <w:sz w:val="18"/>
          <w:szCs w:val="18"/>
          <w:u w:color="242F33"/>
          <w:lang w:eastAsia="zh-CN"/>
        </w:rPr>
        <w:t>了眉头，</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不行。</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lang w:eastAsia="zh-CN"/>
        </w:rPr>
        <w:t>"</w:t>
      </w:r>
      <w:r>
        <w:rPr>
          <w:rFonts w:ascii="Helvetica"/>
          <w:i/>
          <w:iCs/>
          <w:color w:val="242F33"/>
          <w:spacing w:val="2"/>
          <w:kern w:val="0"/>
          <w:sz w:val="18"/>
          <w:szCs w:val="18"/>
          <w:u w:color="242F33"/>
          <w:lang w:eastAsia="zh-CN"/>
        </w:rPr>
        <w:t>Leave me alone</w:t>
      </w:r>
      <w:r>
        <w:rPr>
          <w:rFonts w:ascii="Helvetica"/>
          <w:color w:val="242F33"/>
          <w:spacing w:val="2"/>
          <w:kern w:val="0"/>
          <w:sz w:val="18"/>
          <w:szCs w:val="18"/>
          <w:u w:color="242F33"/>
          <w:lang w:eastAsia="zh-CN"/>
        </w:rPr>
        <w:t>.</w:t>
      </w:r>
      <w:r>
        <w:rPr>
          <w:rFonts w:hAnsi="Helvetica"/>
          <w:color w:val="242F33"/>
          <w:spacing w:val="2"/>
          <w:kern w:val="0"/>
          <w:sz w:val="18"/>
          <w:szCs w:val="18"/>
          <w:u w:color="242F33"/>
          <w:lang w:eastAsia="zh-CN"/>
        </w:rPr>
        <w: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b/>
          <w:bCs/>
          <w:color w:val="242F33"/>
          <w:spacing w:val="2"/>
          <w:kern w:val="0"/>
          <w:sz w:val="18"/>
          <w:szCs w:val="18"/>
          <w:u w:color="242F33"/>
          <w:lang w:eastAsia="zh-CN"/>
        </w:rPr>
        <w:t>让我一个人呆着。</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lang w:eastAsia="zh-CN"/>
        </w:rPr>
        <w:t>"</w:t>
      </w:r>
      <w:proofErr w:type="spellStart"/>
      <w:r>
        <w:rPr>
          <w:rFonts w:ascii="Helvetica"/>
          <w:color w:val="242F33"/>
          <w:spacing w:val="2"/>
          <w:kern w:val="0"/>
          <w:sz w:val="18"/>
          <w:szCs w:val="18"/>
          <w:u w:color="242F33"/>
          <w:lang w:eastAsia="zh-CN"/>
        </w:rPr>
        <w:t>Zhenya</w:t>
      </w:r>
      <w:proofErr w:type="spellEnd"/>
      <w:r>
        <w:rPr>
          <w:rFonts w:ascii="Helvetica"/>
          <w:color w:val="242F33"/>
          <w:spacing w:val="2"/>
          <w:kern w:val="0"/>
          <w:sz w:val="18"/>
          <w:szCs w:val="18"/>
          <w:u w:color="242F33"/>
          <w:lang w:eastAsia="zh-CN"/>
        </w:rPr>
        <w:t xml:space="preserve">--" He pushed off the wall and reached forward, jiggling the doorknob. </w:t>
      </w:r>
      <w:r>
        <w:rPr>
          <w:rFonts w:ascii="Helvetica"/>
          <w:color w:val="242F33"/>
          <w:spacing w:val="2"/>
          <w:kern w:val="0"/>
          <w:sz w:val="18"/>
          <w:szCs w:val="18"/>
          <w:u w:color="242F33"/>
        </w:rPr>
        <w:t>"Come on, open the door.</w:t>
      </w:r>
      <w:r>
        <w:rPr>
          <w:rFonts w:hAnsi="Helvetica"/>
          <w:color w:val="242F33"/>
          <w:spacing w:val="2"/>
          <w:kern w:val="0"/>
          <w:sz w:val="18"/>
          <w:szCs w:val="18"/>
          <w:u w:color="242F33"/>
        </w:rPr>
        <w: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rPr>
        <w:t>“</w:t>
      </w:r>
      <w:proofErr w:type="spellStart"/>
      <w:r>
        <w:rPr>
          <w:rFonts w:eastAsia="Helvetica" w:hint="eastAsia"/>
          <w:color w:val="242F33"/>
          <w:spacing w:val="2"/>
          <w:kern w:val="0"/>
          <w:sz w:val="18"/>
          <w:szCs w:val="18"/>
          <w:u w:color="242F33"/>
        </w:rPr>
        <w:t>热尼亚</w:t>
      </w:r>
      <w:proofErr w:type="spellEnd"/>
      <w:r>
        <w:rPr>
          <w:rFonts w:hAnsi="Helvetica"/>
          <w:color w:val="242F33"/>
          <w:spacing w:val="2"/>
          <w:kern w:val="0"/>
          <w:sz w:val="18"/>
          <w:szCs w:val="18"/>
          <w:u w:color="242F33"/>
        </w:rPr>
        <w:t>——”</w:t>
      </w:r>
      <w:proofErr w:type="spellStart"/>
      <w:r>
        <w:rPr>
          <w:rFonts w:eastAsia="Helvetica" w:hint="eastAsia"/>
          <w:color w:val="242F33"/>
          <w:spacing w:val="2"/>
          <w:kern w:val="0"/>
          <w:sz w:val="18"/>
          <w:szCs w:val="18"/>
          <w:u w:color="242F33"/>
        </w:rPr>
        <w:t>他一手抵着墙，一手扭着门把手</w:t>
      </w:r>
      <w:proofErr w:type="spellEnd"/>
      <w:r>
        <w:rPr>
          <w:rFonts w:eastAsia="Helvetica" w:hint="eastAsia"/>
          <w:color w:val="242F33"/>
          <w:spacing w:val="2"/>
          <w:kern w:val="0"/>
          <w:sz w:val="18"/>
          <w:szCs w:val="18"/>
          <w:u w:color="242F33"/>
        </w:rPr>
        <w:t>。</w:t>
      </w:r>
      <w:r>
        <w:rPr>
          <w:rFonts w:hAnsi="Helvetica"/>
          <w:color w:val="242F33"/>
          <w:spacing w:val="2"/>
          <w:kern w:val="0"/>
          <w:sz w:val="18"/>
          <w:szCs w:val="18"/>
          <w:u w:color="242F33"/>
        </w:rPr>
        <w:t>“</w:t>
      </w:r>
      <w:proofErr w:type="spellStart"/>
      <w:r>
        <w:rPr>
          <w:rFonts w:eastAsia="Helvetica" w:hint="eastAsia"/>
          <w:color w:val="242F33"/>
          <w:spacing w:val="2"/>
          <w:kern w:val="0"/>
          <w:sz w:val="18"/>
          <w:szCs w:val="18"/>
          <w:u w:color="242F33"/>
        </w:rPr>
        <w:t>拜托，开开门</w:t>
      </w:r>
      <w:proofErr w:type="spellEnd"/>
      <w:r>
        <w:rPr>
          <w:rFonts w:eastAsia="Helvetica" w:hint="eastAsia"/>
          <w:color w:val="242F33"/>
          <w:spacing w:val="2"/>
          <w:kern w:val="0"/>
          <w:sz w:val="18"/>
          <w:szCs w:val="18"/>
          <w:u w:color="242F33"/>
        </w:rPr>
        <w:t>。</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There was another pregnant silence. Alexei folded his arms and stares impassively at the door, immovable; surely, even if Evgeni couldn't see him, he knew that he wasn't going to leave.</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接着又是一阵耐人寻味的沉默。阿列克谢抱着胳膊，面无表情一动不动地盯着门；很显然，即使叶甫根尼看不到自己，他也知道门外的人不会离开的。</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Apparently he did, because finally Evgeni pulled the door open halfway and looked out at him.</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显然他知道，因为最终叶甫根尼打开了一半的门，从门里看着他。</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His hair was wet and flat, stuck to the sides of his head, which made him look even more wretched than he might have otherwise; his eyes weren't red (they were blue, beautiful blue), which was a relief, because Alexei couldn't stomach the idea of Evgeni</w:t>
      </w:r>
      <w:r>
        <w:rPr>
          <w:rFonts w:hAnsi="Helvetica"/>
          <w:color w:val="242F33"/>
          <w:spacing w:val="2"/>
          <w:kern w:val="0"/>
          <w:sz w:val="18"/>
          <w:szCs w:val="18"/>
          <w:u w:color="242F33"/>
        </w:rPr>
        <w:t> </w:t>
      </w:r>
      <w:r>
        <w:rPr>
          <w:rFonts w:ascii="Helvetica"/>
          <w:i/>
          <w:iCs/>
          <w:color w:val="242F33"/>
          <w:spacing w:val="2"/>
          <w:kern w:val="0"/>
          <w:sz w:val="18"/>
          <w:szCs w:val="18"/>
          <w:u w:color="242F33"/>
        </w:rPr>
        <w:t>crying</w:t>
      </w:r>
      <w:r>
        <w:rPr>
          <w:rFonts w:hAnsi="Helvetica"/>
          <w:color w:val="242F33"/>
          <w:spacing w:val="2"/>
          <w:kern w:val="0"/>
          <w:sz w:val="18"/>
          <w:szCs w:val="18"/>
          <w:u w:color="242F33"/>
        </w:rPr>
        <w:t> </w:t>
      </w:r>
      <w:r>
        <w:rPr>
          <w:rFonts w:ascii="Helvetica"/>
          <w:color w:val="242F33"/>
          <w:spacing w:val="2"/>
          <w:kern w:val="0"/>
          <w:sz w:val="18"/>
          <w:szCs w:val="18"/>
          <w:u w:color="242F33"/>
        </w:rPr>
        <w:t>over this competition. They were a bit bloodshot, though. He probably hadn't slept.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他的头发又湿又平，贴在脑袋的两边，这使他看起来比平时更孱弱；他的眼睛没有发红（它们是蓝色的，美丽的，蓝色），阿列克谢松了口气，一想到如果叶甫根尼因为比赛而哭了，他就会很不舒服。然而眼睛里还是有一些红血丝，他也许没有睡过。</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"Go," Evgeni said. "Away." He didn't even sound angry - not angry at Alexei, anyway. He sounded exhausted.</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ascii="Helvetica"/>
          <w:color w:val="242F33"/>
          <w:spacing w:val="2"/>
          <w:kern w:val="0"/>
          <w:sz w:val="18"/>
          <w:szCs w:val="18"/>
          <w:u w:color="242F33"/>
        </w:rPr>
        <w:t>Alexei considered it, and then he put his hand on the door and pushed past Evgeni into the room. Evgeni didn't stop him. "What do you want?" Evgeni asked, shutting the door and leaning against it.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走，</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叶甫根尼说，</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开。</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他听起来甚至没有生气</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无论如何，没有对阿列克谢生气。他听起来精疲力竭。阿列克谢想着，他把手放在门上，把叶甫根尼推进门去。叶甫根尼没有阻止他。</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你想做什么？</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叶甫根尼问，把门关上，靠在了门背后。</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Alexei didn't answer, because he didn't know what to say. Evgeni had never asked before. They'd never spoken about it before, and now here Evgeni was, just looking at him, just</w:t>
      </w:r>
      <w:r>
        <w:rPr>
          <w:rFonts w:hAnsi="Helvetica"/>
          <w:color w:val="242F33"/>
          <w:spacing w:val="2"/>
          <w:kern w:val="0"/>
          <w:sz w:val="18"/>
          <w:szCs w:val="18"/>
          <w:u w:color="242F33"/>
        </w:rPr>
        <w:t> </w:t>
      </w:r>
      <w:r>
        <w:rPr>
          <w:rFonts w:ascii="Helvetica"/>
          <w:i/>
          <w:iCs/>
          <w:color w:val="242F33"/>
          <w:spacing w:val="2"/>
          <w:kern w:val="0"/>
          <w:sz w:val="18"/>
          <w:szCs w:val="18"/>
          <w:u w:color="242F33"/>
        </w:rPr>
        <w:t>staring</w:t>
      </w:r>
      <w:r>
        <w:rPr>
          <w:rFonts w:ascii="Helvetica"/>
          <w:color w:val="242F33"/>
          <w:spacing w:val="2"/>
          <w:kern w:val="0"/>
          <w:sz w:val="18"/>
          <w:szCs w:val="18"/>
          <w:u w:color="242F33"/>
        </w:rPr>
        <w:t xml:space="preserve">. He spread his hands and shrugged, looking around the hotel room and trying to shake the feeling that something had changed. The silence stretched on, became uncomfortable, </w:t>
      </w:r>
      <w:proofErr w:type="gramStart"/>
      <w:r>
        <w:rPr>
          <w:rFonts w:ascii="Helvetica"/>
          <w:color w:val="242F33"/>
          <w:spacing w:val="2"/>
          <w:kern w:val="0"/>
          <w:sz w:val="18"/>
          <w:szCs w:val="18"/>
          <w:u w:color="242F33"/>
        </w:rPr>
        <w:t>became</w:t>
      </w:r>
      <w:proofErr w:type="gramEnd"/>
      <w:r>
        <w:rPr>
          <w:rFonts w:ascii="Helvetica"/>
          <w:color w:val="242F33"/>
          <w:spacing w:val="2"/>
          <w:kern w:val="0"/>
          <w:sz w:val="18"/>
          <w:szCs w:val="18"/>
          <w:u w:color="242F33"/>
        </w:rPr>
        <w:t xml:space="preserve"> impossible. Alexei turned toward him again and met his eyes with an effort, and for a moment the weight of Evgeni's gaze was too much to move against.</w:t>
      </w:r>
      <w:r>
        <w:rPr>
          <w:rFonts w:ascii="Helvetica" w:eastAsia="Helvetica" w:hAnsi="Helvetica" w:cs="Helvetica"/>
          <w:color w:val="242F33"/>
          <w:spacing w:val="2"/>
          <w:kern w:val="0"/>
          <w:sz w:val="18"/>
          <w:szCs w:val="18"/>
          <w:u w:color="242F33"/>
        </w:rPr>
        <w:br/>
      </w:r>
      <w:proofErr w:type="spellStart"/>
      <w:r>
        <w:rPr>
          <w:rFonts w:eastAsia="Helvetica" w:hint="eastAsia"/>
          <w:color w:val="242F33"/>
          <w:spacing w:val="2"/>
          <w:kern w:val="0"/>
          <w:sz w:val="18"/>
          <w:szCs w:val="18"/>
          <w:u w:color="242F33"/>
        </w:rPr>
        <w:t>阿列克谢没有回答，因为他不知道要说什么</w:t>
      </w:r>
      <w:proofErr w:type="spellEnd"/>
      <w:r>
        <w:rPr>
          <w:rFonts w:eastAsia="Helvetica" w:hint="eastAsia"/>
          <w:color w:val="242F33"/>
          <w:spacing w:val="2"/>
          <w:kern w:val="0"/>
          <w:sz w:val="18"/>
          <w:szCs w:val="18"/>
          <w:u w:color="242F33"/>
        </w:rPr>
        <w:t>。</w:t>
      </w:r>
      <w:r>
        <w:rPr>
          <w:rFonts w:eastAsia="Helvetica" w:hint="eastAsia"/>
          <w:color w:val="242F33"/>
          <w:spacing w:val="2"/>
          <w:kern w:val="0"/>
          <w:sz w:val="18"/>
          <w:szCs w:val="18"/>
          <w:u w:color="242F33"/>
          <w:lang w:eastAsia="zh-CN"/>
        </w:rPr>
        <w:t>叶甫根尼以前从来没有问过这个问题。他们从来没有谈论过这个话题，现在叶甫根尼在他面前，静静地看着他，只是看着他。他摊开双手耸了耸肩，打量着房间，想要把某些东西改变了的感觉赶出脑海。沉默在蔓延，变得令人尴尬，变得不可思议。阿列克谢再次转向了他，努力看着他的双眼，有一刻叶甫根尼的凝视沉重得令他无法动弹。</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So he looked away a fraction of an inch, stepped in close and pulled Evgeni against him, stroked his hands through Evgeni's hair and kissed him.</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所以他的视线移开了一英寸，他走近了叶甫根尼，把他拉近自己，然后双手插进叶甫根尼的头发中，吻住了他。</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It tasted like victory, the bitter furious way that Evgeni barely kissed him back and dug his nails into the back of Alexei's neck.</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proofErr w:type="gramStart"/>
      <w:r>
        <w:rPr>
          <w:rFonts w:eastAsia="Helvetica" w:hint="eastAsia"/>
          <w:color w:val="242F33"/>
          <w:spacing w:val="2"/>
          <w:kern w:val="0"/>
          <w:sz w:val="18"/>
          <w:szCs w:val="18"/>
          <w:u w:color="242F33"/>
          <w:lang w:eastAsia="zh-CN"/>
        </w:rPr>
        <w:t>这个吻尝起来</w:t>
      </w:r>
      <w:proofErr w:type="gramEnd"/>
      <w:r>
        <w:rPr>
          <w:rFonts w:eastAsia="Helvetica" w:hint="eastAsia"/>
          <w:color w:val="242F33"/>
          <w:spacing w:val="2"/>
          <w:kern w:val="0"/>
          <w:sz w:val="18"/>
          <w:szCs w:val="18"/>
          <w:u w:color="242F33"/>
          <w:lang w:eastAsia="zh-CN"/>
        </w:rPr>
        <w:t>像是胜利的滋味。叶甫根尼勉强地回吻着他，苦涩而愤怒，他的指甲陷进了阿列克谢的脖子。</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It didn't feel like competition, even though Evgeni fought him all the way to the bed, held him down in the sheets for a trembling moment before Alexei got his hands on his waist and shoved him over.</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这不像竞争，即使叶甫根尼一路反抗着他来到床边，颤抖着把他按在床单上，直到阿列克谢的手来到了他的腰际，猛地推倒了他。</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And after, although Evgeni seemed to think they were still fighting, Alexei didn't think he could have been happier just lie with his chest against Evgeni's back, his chin on his shoulder, and chart Evgeni's skin with his fingertips.</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然后，尽管叶甫根尼似乎觉得他们还是在</w:t>
      </w:r>
      <w:ins w:id="27" w:author="龙泉壁上鸣" w:date="2016-06-21T20:05:00Z">
        <w:r w:rsidR="00173600">
          <w:rPr>
            <w:rFonts w:eastAsiaTheme="minorEastAsia"/>
            <w:color w:val="242F33"/>
            <w:spacing w:val="2"/>
            <w:kern w:val="0"/>
            <w:sz w:val="18"/>
            <w:szCs w:val="18"/>
            <w:u w:color="242F33"/>
            <w:lang w:eastAsia="zh-CN"/>
          </w:rPr>
          <w:t>斗争</w:t>
        </w:r>
      </w:ins>
      <w:del w:id="28" w:author="龙泉壁上鸣" w:date="2016-06-21T20:05:00Z">
        <w:r w:rsidDel="00173600">
          <w:rPr>
            <w:rFonts w:eastAsia="Helvetica" w:hint="eastAsia"/>
            <w:color w:val="242F33"/>
            <w:spacing w:val="2"/>
            <w:kern w:val="0"/>
            <w:sz w:val="18"/>
            <w:szCs w:val="18"/>
            <w:u w:color="242F33"/>
            <w:lang w:eastAsia="zh-CN"/>
          </w:rPr>
          <w:delText>打</w:delText>
        </w:r>
      </w:del>
      <w:del w:id="29" w:author="龙泉壁上鸣" w:date="2016-06-21T20:04:00Z">
        <w:r w:rsidDel="00173600">
          <w:rPr>
            <w:rFonts w:eastAsia="Helvetica" w:hint="eastAsia"/>
            <w:color w:val="242F33"/>
            <w:spacing w:val="2"/>
            <w:kern w:val="0"/>
            <w:sz w:val="18"/>
            <w:szCs w:val="18"/>
            <w:u w:color="242F33"/>
            <w:lang w:eastAsia="zh-CN"/>
          </w:rPr>
          <w:delText>架</w:delText>
        </w:r>
      </w:del>
      <w:r>
        <w:rPr>
          <w:rFonts w:eastAsia="Helvetica" w:hint="eastAsia"/>
          <w:color w:val="242F33"/>
          <w:spacing w:val="2"/>
          <w:kern w:val="0"/>
          <w:sz w:val="18"/>
          <w:szCs w:val="18"/>
          <w:u w:color="242F33"/>
          <w:lang w:eastAsia="zh-CN"/>
        </w:rPr>
        <w:t>，阿列克谢已经满意得不能再满意了，他的胸膛贴着叶甫根尼的后背，他的下巴搁在他的肩上，他的指尖描绘着叶甫根尼的皮肤。</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lastRenderedPageBreak/>
        <w:t>He could have gotten used to this, to kissing Evgeni without feeling like he was going to battle, to falling asleep with nothing between them except for the things he couldn't say.</w:t>
      </w:r>
      <w:r>
        <w:rPr>
          <w:rFonts w:ascii="Helvetica" w:eastAsia="Helvetica" w:hAnsi="Helvetica" w:cs="Helvetica"/>
          <w:color w:val="242F33"/>
          <w:spacing w:val="2"/>
          <w:kern w:val="0"/>
          <w:sz w:val="18"/>
          <w:szCs w:val="18"/>
          <w:u w:color="242F33"/>
        </w:rPr>
        <w:br/>
      </w:r>
      <w:proofErr w:type="spellStart"/>
      <w:r>
        <w:rPr>
          <w:rFonts w:eastAsia="Helvetica" w:hint="eastAsia"/>
          <w:color w:val="242F33"/>
          <w:spacing w:val="2"/>
          <w:kern w:val="0"/>
          <w:sz w:val="18"/>
          <w:szCs w:val="18"/>
          <w:u w:color="242F33"/>
        </w:rPr>
        <w:t>他大概已经习惯了，不带着赴斗的心情去亲吻叶甫根尼，彼此之间不着一物地入睡</w:t>
      </w:r>
      <w:proofErr w:type="spellEnd"/>
      <w:r>
        <w:rPr>
          <w:rFonts w:hAnsi="Helvetica"/>
          <w:color w:val="242F33"/>
          <w:spacing w:val="2"/>
          <w:kern w:val="0"/>
          <w:sz w:val="18"/>
          <w:szCs w:val="18"/>
          <w:u w:color="242F33"/>
        </w:rPr>
        <w:t>——</w:t>
      </w:r>
      <w:proofErr w:type="spellStart"/>
      <w:r>
        <w:rPr>
          <w:rFonts w:eastAsia="Helvetica" w:hint="eastAsia"/>
          <w:color w:val="242F33"/>
          <w:spacing w:val="2"/>
          <w:kern w:val="0"/>
          <w:sz w:val="18"/>
          <w:szCs w:val="18"/>
          <w:u w:color="242F33"/>
        </w:rPr>
        <w:t>有所保留的只是他说不出口的话</w:t>
      </w:r>
      <w:proofErr w:type="spellEnd"/>
      <w:r>
        <w:rPr>
          <w:rFonts w:eastAsia="Helvetica" w:hint="eastAsi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But eventually Evgeni got tired of lying there being touched and rolled over to face him, staring at him with that angry, defeated look still in his eyes. Maybe it wasn't over for him.</w:t>
      </w:r>
      <w:r>
        <w:rPr>
          <w:rFonts w:hAnsi="Helvetica"/>
          <w:color w:val="242F33"/>
          <w:spacing w:val="2"/>
          <w:kern w:val="0"/>
          <w:sz w:val="18"/>
          <w:szCs w:val="18"/>
          <w:u w:color="242F33"/>
        </w:rPr>
        <w:t> </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proofErr w:type="spellStart"/>
      <w:r>
        <w:rPr>
          <w:rFonts w:eastAsia="Helvetica" w:hint="eastAsia"/>
          <w:color w:val="242F33"/>
          <w:spacing w:val="2"/>
          <w:kern w:val="0"/>
          <w:sz w:val="18"/>
          <w:szCs w:val="18"/>
          <w:u w:color="242F33"/>
        </w:rPr>
        <w:t>可是最终叶甫根尼厌倦了躺在那里被抚摸着，他翻身朝向阿列克谢，愤怒和失败仍然残存在他的眼底。也许对他而言这并没有过去</w:t>
      </w:r>
      <w:proofErr w:type="spellEnd"/>
      <w:r>
        <w:rPr>
          <w:rFonts w:eastAsia="Helvetica" w:hint="eastAsi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Alexei smiled at him. He couldn't help it.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阿列克谢向他微笑。他只是情不自禁。</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hAnsi="Helvetica"/>
          <w:color w:val="242F33"/>
          <w:spacing w:val="2"/>
          <w:kern w:val="0"/>
          <w:sz w:val="18"/>
          <w:szCs w:val="18"/>
          <w:u w:color="242F33"/>
        </w:rPr>
        <w:t>“</w:t>
      </w:r>
      <w:r>
        <w:rPr>
          <w:rFonts w:ascii="Helvetica"/>
          <w:color w:val="242F33"/>
          <w:spacing w:val="2"/>
          <w:kern w:val="0"/>
          <w:sz w:val="18"/>
          <w:szCs w:val="18"/>
          <w:u w:color="242F33"/>
        </w:rPr>
        <w:t>I didn</w:t>
      </w:r>
      <w:r>
        <w:rPr>
          <w:rFonts w:hAnsi="Helvetica"/>
          <w:color w:val="242F33"/>
          <w:spacing w:val="2"/>
          <w:kern w:val="0"/>
          <w:sz w:val="18"/>
          <w:szCs w:val="18"/>
          <w:u w:color="242F33"/>
        </w:rPr>
        <w:t>’</w:t>
      </w:r>
      <w:r>
        <w:rPr>
          <w:rFonts w:ascii="Helvetica"/>
          <w:color w:val="242F33"/>
          <w:spacing w:val="2"/>
          <w:kern w:val="0"/>
          <w:sz w:val="18"/>
          <w:szCs w:val="18"/>
          <w:u w:color="242F33"/>
        </w:rPr>
        <w:t>t think you were coming,</w:t>
      </w:r>
      <w:r>
        <w:rPr>
          <w:rFonts w:hAnsi="Helvetica"/>
          <w:color w:val="242F33"/>
          <w:spacing w:val="2"/>
          <w:kern w:val="0"/>
          <w:sz w:val="18"/>
          <w:szCs w:val="18"/>
          <w:u w:color="242F33"/>
        </w:rPr>
        <w:t>”</w:t>
      </w:r>
      <w:r>
        <w:rPr>
          <w:rFonts w:hAnsi="Helvetica"/>
          <w:color w:val="242F33"/>
          <w:spacing w:val="2"/>
          <w:kern w:val="0"/>
          <w:sz w:val="18"/>
          <w:szCs w:val="18"/>
          <w:u w:color="242F33"/>
        </w:rPr>
        <w:t xml:space="preserve"> </w:t>
      </w:r>
      <w:r>
        <w:rPr>
          <w:rFonts w:ascii="Helvetica"/>
          <w:color w:val="242F33"/>
          <w:spacing w:val="2"/>
          <w:kern w:val="0"/>
          <w:sz w:val="18"/>
          <w:szCs w:val="18"/>
          <w:u w:color="242F33"/>
        </w:rPr>
        <w:t>Evgeni admitted, and there was something besides envy in his face.</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我没想到你会来。</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叶甫根尼承认，他的表情中除了妒忌，还有些别的什么。</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hAnsi="Helvetica"/>
          <w:color w:val="242F33"/>
          <w:spacing w:val="2"/>
          <w:kern w:val="0"/>
          <w:sz w:val="18"/>
          <w:szCs w:val="18"/>
          <w:u w:color="242F33"/>
        </w:rPr>
        <w:t>“</w:t>
      </w:r>
      <w:r>
        <w:rPr>
          <w:rFonts w:ascii="Helvetica"/>
          <w:color w:val="242F33"/>
          <w:spacing w:val="2"/>
          <w:kern w:val="0"/>
          <w:sz w:val="18"/>
          <w:szCs w:val="18"/>
          <w:u w:color="242F33"/>
        </w:rPr>
        <w:t>You</w:t>
      </w:r>
      <w:r>
        <w:rPr>
          <w:rFonts w:hAnsi="Helvetica"/>
          <w:color w:val="242F33"/>
          <w:spacing w:val="2"/>
          <w:kern w:val="0"/>
          <w:sz w:val="18"/>
          <w:szCs w:val="18"/>
          <w:u w:color="242F33"/>
        </w:rPr>
        <w:t>’</w:t>
      </w:r>
      <w:r>
        <w:rPr>
          <w:rFonts w:ascii="Helvetica"/>
          <w:color w:val="242F33"/>
          <w:spacing w:val="2"/>
          <w:kern w:val="0"/>
          <w:sz w:val="18"/>
          <w:szCs w:val="18"/>
          <w:u w:color="242F33"/>
        </w:rPr>
        <w:t>re an idiot,</w:t>
      </w:r>
      <w:r>
        <w:rPr>
          <w:rFonts w:hAnsi="Helvetica"/>
          <w:color w:val="242F33"/>
          <w:spacing w:val="2"/>
          <w:kern w:val="0"/>
          <w:sz w:val="18"/>
          <w:szCs w:val="18"/>
          <w:u w:color="242F33"/>
        </w:rPr>
        <w:t>”</w:t>
      </w:r>
      <w:r>
        <w:rPr>
          <w:rFonts w:hAnsi="Helvetica"/>
          <w:color w:val="242F33"/>
          <w:spacing w:val="2"/>
          <w:kern w:val="0"/>
          <w:sz w:val="18"/>
          <w:szCs w:val="18"/>
          <w:u w:color="242F33"/>
        </w:rPr>
        <w:t xml:space="preserve"> </w:t>
      </w:r>
      <w:r>
        <w:rPr>
          <w:rFonts w:ascii="Helvetica"/>
          <w:color w:val="242F33"/>
          <w:spacing w:val="2"/>
          <w:kern w:val="0"/>
          <w:sz w:val="18"/>
          <w:szCs w:val="18"/>
          <w:u w:color="242F33"/>
        </w:rPr>
        <w:t>Alexei informed him, idly toying with the ends of Evgeni</w:t>
      </w:r>
      <w:r>
        <w:rPr>
          <w:rFonts w:hAnsi="Helvetica"/>
          <w:color w:val="242F33"/>
          <w:spacing w:val="2"/>
          <w:kern w:val="0"/>
          <w:sz w:val="18"/>
          <w:szCs w:val="18"/>
          <w:u w:color="242F33"/>
        </w:rPr>
        <w:t>’</w:t>
      </w:r>
      <w:r>
        <w:rPr>
          <w:rFonts w:ascii="Helvetica"/>
          <w:color w:val="242F33"/>
          <w:spacing w:val="2"/>
          <w:kern w:val="0"/>
          <w:sz w:val="18"/>
          <w:szCs w:val="18"/>
          <w:u w:color="242F33"/>
        </w:rPr>
        <w:t>s hair. It was hard to tell in the low light - there was just one lamp by the bedside, casting a glow across Evgeni</w:t>
      </w:r>
      <w:r>
        <w:rPr>
          <w:rFonts w:hAnsi="Helvetica"/>
          <w:color w:val="242F33"/>
          <w:spacing w:val="2"/>
          <w:kern w:val="0"/>
          <w:sz w:val="18"/>
          <w:szCs w:val="18"/>
          <w:u w:color="242F33"/>
        </w:rPr>
        <w:t>’</w:t>
      </w:r>
      <w:r>
        <w:rPr>
          <w:rFonts w:ascii="Helvetica"/>
          <w:color w:val="242F33"/>
          <w:spacing w:val="2"/>
          <w:kern w:val="0"/>
          <w:sz w:val="18"/>
          <w:szCs w:val="18"/>
          <w:u w:color="242F33"/>
        </w:rPr>
        <w:t>s back - but it looked like his face was red.</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你是个傻瓜。</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阿列克谢告诉他，懒洋洋地</w:t>
      </w:r>
      <w:proofErr w:type="gramStart"/>
      <w:r>
        <w:rPr>
          <w:rFonts w:eastAsia="Helvetica" w:hint="eastAsia"/>
          <w:color w:val="242F33"/>
          <w:spacing w:val="2"/>
          <w:kern w:val="0"/>
          <w:sz w:val="18"/>
          <w:szCs w:val="18"/>
          <w:u w:color="242F33"/>
          <w:lang w:eastAsia="zh-CN"/>
        </w:rPr>
        <w:t>玩弄着</w:t>
      </w:r>
      <w:proofErr w:type="gramEnd"/>
      <w:r>
        <w:rPr>
          <w:rFonts w:eastAsia="Helvetica" w:hint="eastAsia"/>
          <w:color w:val="242F33"/>
          <w:spacing w:val="2"/>
          <w:kern w:val="0"/>
          <w:sz w:val="18"/>
          <w:szCs w:val="18"/>
          <w:u w:color="242F33"/>
          <w:lang w:eastAsia="zh-CN"/>
        </w:rPr>
        <w:t>叶甫根尼的发尾。在微弱的光线中不太能看清</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只有一盏床边的小灯开着，在叶甫根尼的后背上交织出一片暗光</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但是他的脸看起来红了。</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 xml:space="preserve">"I'm going to kill you next season," Evgeni said. Without much conviction, though that might have been because he looked too tired to lace up his skates, let alone murder Alexei in cold blood. </w:t>
      </w:r>
      <w:r>
        <w:rPr>
          <w:rFonts w:ascii="Helvetica"/>
          <w:color w:val="242F33"/>
          <w:spacing w:val="2"/>
          <w:kern w:val="0"/>
          <w:sz w:val="18"/>
          <w:szCs w:val="18"/>
          <w:u w:color="242F33"/>
          <w:lang w:eastAsia="zh-CN"/>
        </w:rPr>
        <w:t>(Hopefully.)</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我下个赛季会灭了你。</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叶甫根尼说。然而这个画面没有什么说服力，尽管也许是因为他看起来太累了，现在他大概连冰鞋的鞋带都系不好，更不用说冷酷地谋杀阿列克谢了。</w:t>
      </w:r>
      <w:r>
        <w:rPr>
          <w:rFonts w:eastAsia="Helvetica" w:hint="eastAsia"/>
          <w:color w:val="242F33"/>
          <w:spacing w:val="2"/>
          <w:kern w:val="0"/>
          <w:sz w:val="18"/>
          <w:szCs w:val="18"/>
          <w:u w:color="242F33"/>
        </w:rPr>
        <w:t>（</w:t>
      </w:r>
      <w:proofErr w:type="spellStart"/>
      <w:r>
        <w:rPr>
          <w:rFonts w:eastAsia="Helvetica" w:hint="eastAsia"/>
          <w:color w:val="242F33"/>
          <w:spacing w:val="2"/>
          <w:kern w:val="0"/>
          <w:sz w:val="18"/>
          <w:szCs w:val="18"/>
          <w:u w:color="242F33"/>
        </w:rPr>
        <w:t>但愿如此</w:t>
      </w:r>
      <w:proofErr w:type="spellEnd"/>
      <w:r>
        <w:rPr>
          <w:rFonts w:eastAsia="Helvetica" w:hint="eastAsi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And Alexei really should have left it at that, let Evgeni think, for just a little longer</w:t>
      </w:r>
      <w:r>
        <w:rPr>
          <w:rFonts w:hAnsi="Helvetica"/>
          <w:color w:val="242F33"/>
          <w:spacing w:val="2"/>
          <w:kern w:val="0"/>
          <w:sz w:val="18"/>
          <w:szCs w:val="18"/>
          <w:u w:color="242F33"/>
        </w:rPr>
        <w: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阿列克谢当时真的应该就说到那里，让叶甫根尼继续幻想，只要再久一点点</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But what he said was, "</w:t>
      </w:r>
      <w:proofErr w:type="spellStart"/>
      <w:r>
        <w:rPr>
          <w:rFonts w:ascii="Helvetica"/>
          <w:color w:val="242F33"/>
          <w:spacing w:val="2"/>
          <w:kern w:val="0"/>
          <w:sz w:val="18"/>
          <w:szCs w:val="18"/>
          <w:u w:color="242F33"/>
        </w:rPr>
        <w:t>Zhenya</w:t>
      </w:r>
      <w:proofErr w:type="spellEnd"/>
      <w:r>
        <w:rPr>
          <w:rFonts w:ascii="Helvetica"/>
          <w:color w:val="242F33"/>
          <w:spacing w:val="2"/>
          <w:kern w:val="0"/>
          <w:sz w:val="18"/>
          <w:szCs w:val="18"/>
          <w:u w:color="242F33"/>
        </w:rPr>
        <w:t>, I'm going to</w:t>
      </w:r>
      <w:r>
        <w:rPr>
          <w:rFonts w:hAnsi="Helvetica"/>
          <w:color w:val="242F33"/>
          <w:spacing w:val="2"/>
          <w:kern w:val="0"/>
          <w:sz w:val="18"/>
          <w:szCs w:val="18"/>
          <w:u w:color="242F33"/>
        </w:rPr>
        <w:t> </w:t>
      </w:r>
      <w:r>
        <w:rPr>
          <w:rFonts w:ascii="Helvetica"/>
          <w:i/>
          <w:iCs/>
          <w:color w:val="242F33"/>
          <w:spacing w:val="2"/>
          <w:kern w:val="0"/>
          <w:sz w:val="18"/>
          <w:szCs w:val="18"/>
          <w:u w:color="242F33"/>
        </w:rPr>
        <w:t>retire</w:t>
      </w:r>
      <w:r>
        <w:rPr>
          <w:rFonts w:ascii="Helvetica"/>
          <w:color w:val="242F33"/>
          <w:spacing w:val="2"/>
          <w:kern w:val="0"/>
          <w:sz w:val="18"/>
          <w:szCs w:val="18"/>
          <w:u w:color="242F33"/>
        </w:rPr>
        <w: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ascii="Helvetica"/>
          <w:color w:val="242F33"/>
          <w:spacing w:val="2"/>
          <w:kern w:val="0"/>
          <w:sz w:val="18"/>
          <w:szCs w:val="18"/>
          <w:u w:color="242F33"/>
        </w:rPr>
        <w:t>And the way Evgeni looked at him then - Alexei remembers that better than anything. His eyes were wide, blank and disbelieving, as if he hadn't even considered, it had never occurred to him that this might be the end. He looked as though Alexei had wrenched the foundation out from under him, and all he could do was stare, baffled and betrayed and suddenly alone.</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r>
        <w:rPr>
          <w:rFonts w:eastAsia="Helvetica" w:hint="eastAsia"/>
          <w:color w:val="242F33"/>
          <w:spacing w:val="2"/>
          <w:kern w:val="0"/>
          <w:sz w:val="18"/>
          <w:szCs w:val="18"/>
          <w:u w:color="242F33"/>
          <w:lang w:eastAsia="zh-CN"/>
        </w:rPr>
        <w:t>可是他开口了，</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热尼亚，我打算</w:t>
      </w:r>
      <w:r>
        <w:rPr>
          <w:rFonts w:eastAsia="Helvetica" w:hint="eastAsia"/>
          <w:b/>
          <w:bCs/>
          <w:color w:val="242F33"/>
          <w:spacing w:val="2"/>
          <w:kern w:val="0"/>
          <w:sz w:val="18"/>
          <w:szCs w:val="18"/>
          <w:u w:color="242F33"/>
          <w:lang w:eastAsia="zh-CN"/>
        </w:rPr>
        <w:t>退役</w:t>
      </w:r>
      <w:r>
        <w:rPr>
          <w:rFonts w:eastAsia="Helvetica" w:hint="eastAsia"/>
          <w:color w:val="242F33"/>
          <w:spacing w:val="2"/>
          <w:kern w:val="0"/>
          <w:sz w:val="18"/>
          <w:szCs w:val="18"/>
          <w:u w:color="242F33"/>
          <w:lang w:eastAsia="zh-CN"/>
        </w:rPr>
        <w:t>。</w:t>
      </w:r>
      <w:r>
        <w:rPr>
          <w:rFonts w:hAnsi="Helvetica"/>
          <w:color w:val="242F33"/>
          <w:spacing w:val="2"/>
          <w:kern w:val="0"/>
          <w:sz w:val="18"/>
          <w:szCs w:val="18"/>
          <w:u w:color="242F33"/>
          <w:lang w:eastAsia="zh-CN"/>
        </w:rPr>
        <w:t>”</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r>
        <w:rPr>
          <w:rFonts w:eastAsia="Helvetica" w:hint="eastAsia"/>
          <w:color w:val="242F33"/>
          <w:spacing w:val="2"/>
          <w:kern w:val="0"/>
          <w:sz w:val="18"/>
          <w:szCs w:val="18"/>
          <w:u w:color="242F33"/>
          <w:lang w:eastAsia="zh-CN"/>
        </w:rPr>
        <w:t>当时，叶甫根尼看着他的表情</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阿列克谢对此记得比其他事情都清楚。他的瞳孔放大了，又茫然又不可置信，好像他从来没有考虑过这件事，他从来没有想到过结束。他的模样，像是阿列克谢突然抽去了他存在的根基，而他只能睁着双眼，感受着困惑，背叛，以及突如其来的孤单。</w:t>
      </w:r>
    </w:p>
    <w:p w:rsidR="00D558E3" w:rsidRDefault="00D558E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p>
    <w:p w:rsidR="00D558E3" w:rsidRDefault="00D558E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p>
    <w:p w:rsidR="00D558E3" w:rsidRDefault="00D558E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p>
    <w:p w:rsidR="00D558E3" w:rsidRDefault="00D558E3">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r>
        <w:rPr>
          <w:rFonts w:eastAsia="Helvetica" w:hint="eastAsia"/>
          <w:color w:val="242F33"/>
          <w:spacing w:val="2"/>
          <w:kern w:val="0"/>
          <w:sz w:val="18"/>
          <w:szCs w:val="18"/>
          <w:u w:color="242F33"/>
          <w:lang w:eastAsia="zh-CN"/>
        </w:rPr>
        <w:t>翻完感觉</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身累心累</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你俩原来爱过也搞过啊，居然不是因为奥运僵的？居然是因为退役？</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你把我抛下了所以我不能原谅你？</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这又纯情又狗血的画风是怎么回事啊！</w:t>
      </w:r>
    </w:p>
    <w:p w:rsidR="00D558E3" w:rsidRDefault="00493E7D">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ins w:id="30" w:author="龙泉壁上鸣" w:date="2016-06-21T20:06:00Z"/>
          <w:rFonts w:hAnsi="Helvetica"/>
          <w:color w:val="242F33"/>
          <w:spacing w:val="2"/>
          <w:kern w:val="0"/>
          <w:sz w:val="18"/>
          <w:szCs w:val="18"/>
          <w:u w:color="242F33"/>
          <w:lang w:eastAsia="zh-CN"/>
        </w:rPr>
      </w:pPr>
      <w:r>
        <w:rPr>
          <w:rFonts w:eastAsia="Helvetica" w:hint="eastAsia"/>
          <w:color w:val="242F33"/>
          <w:spacing w:val="2"/>
          <w:kern w:val="0"/>
          <w:sz w:val="18"/>
          <w:szCs w:val="18"/>
          <w:u w:color="242F33"/>
          <w:lang w:eastAsia="zh-CN"/>
        </w:rPr>
        <w:t>其他什么的无法吐槽了</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我太累了</w:t>
      </w:r>
      <w:r>
        <w:rPr>
          <w:rFonts w:hAnsi="Helvetica"/>
          <w:color w:val="242F33"/>
          <w:spacing w:val="2"/>
          <w:kern w:val="0"/>
          <w:sz w:val="18"/>
          <w:szCs w:val="18"/>
          <w:u w:color="242F33"/>
          <w:lang w:eastAsia="zh-CN"/>
        </w:rPr>
        <w:t>……</w:t>
      </w:r>
    </w:p>
    <w:p w:rsidR="00173600" w:rsidRPr="00173600" w:rsidRDefault="00173600">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eastAsiaTheme="minorEastAsia" w:hint="eastAsia"/>
          <w:lang w:eastAsia="zh-CN"/>
          <w:rPrChange w:id="31" w:author="龙泉壁上鸣" w:date="2016-06-21T20:07:00Z">
            <w:rPr>
              <w:lang w:eastAsia="zh-CN"/>
            </w:rPr>
          </w:rPrChange>
        </w:rPr>
      </w:pPr>
      <w:ins w:id="32" w:author="龙泉壁上鸣" w:date="2016-06-21T20:06:00Z">
        <w:r>
          <w:rPr>
            <w:rFonts w:hAnsi="Helvetica"/>
            <w:color w:val="242F33"/>
            <w:spacing w:val="2"/>
            <w:kern w:val="0"/>
            <w:sz w:val="18"/>
            <w:szCs w:val="18"/>
            <w:u w:color="242F33"/>
            <w:lang w:eastAsia="zh-CN"/>
          </w:rPr>
          <w:t>我感觉精分了</w:t>
        </w:r>
        <w:r>
          <w:rPr>
            <w:rFonts w:asciiTheme="minorEastAsia" w:eastAsiaTheme="minorEastAsia" w:hAnsiTheme="minorEastAsia" w:hint="eastAsia"/>
            <w:color w:val="242F33"/>
            <w:spacing w:val="2"/>
            <w:kern w:val="0"/>
            <w:sz w:val="18"/>
            <w:szCs w:val="18"/>
            <w:u w:color="242F33"/>
            <w:lang w:eastAsia="zh-CN"/>
          </w:rPr>
          <w:t>=</w:t>
        </w:r>
        <w:r>
          <w:rPr>
            <w:rFonts w:hAnsi="Helvetica"/>
            <w:color w:val="242F33"/>
            <w:spacing w:val="2"/>
            <w:kern w:val="0"/>
            <w:sz w:val="18"/>
            <w:szCs w:val="18"/>
            <w:u w:color="242F33"/>
            <w:lang w:eastAsia="zh-CN"/>
          </w:rPr>
          <w:t xml:space="preserve"> </w:t>
        </w:r>
        <w:r>
          <w:rPr>
            <w:rFonts w:asciiTheme="minorEastAsia" w:eastAsiaTheme="minorEastAsia" w:hAnsiTheme="minorEastAsia" w:hint="eastAsia"/>
            <w:color w:val="242F33"/>
            <w:spacing w:val="2"/>
            <w:kern w:val="0"/>
            <w:sz w:val="18"/>
            <w:szCs w:val="18"/>
            <w:u w:color="242F33"/>
            <w:lang w:eastAsia="zh-CN"/>
          </w:rPr>
          <w:t>=，</w:t>
        </w:r>
        <w:r>
          <w:rPr>
            <w:rFonts w:hAnsi="Helvetica"/>
            <w:color w:val="242F33"/>
            <w:spacing w:val="2"/>
            <w:kern w:val="0"/>
            <w:sz w:val="18"/>
            <w:szCs w:val="18"/>
            <w:u w:color="242F33"/>
            <w:lang w:eastAsia="zh-CN"/>
          </w:rPr>
          <w:t>因为从两个人的角度</w:t>
        </w:r>
      </w:ins>
      <w:ins w:id="33" w:author="龙泉壁上鸣" w:date="2016-06-21T20:07:00Z">
        <w:r>
          <w:rPr>
            <w:rFonts w:hAnsi="Helvetica"/>
            <w:color w:val="242F33"/>
            <w:spacing w:val="2"/>
            <w:kern w:val="0"/>
            <w:sz w:val="18"/>
            <w:szCs w:val="18"/>
            <w:u w:color="242F33"/>
            <w:lang w:eastAsia="zh-CN"/>
          </w:rPr>
          <w:t>看</w:t>
        </w:r>
      </w:ins>
      <w:ins w:id="34" w:author="龙泉壁上鸣" w:date="2016-06-21T20:06:00Z">
        <w:r>
          <w:rPr>
            <w:rFonts w:hAnsi="Helvetica"/>
            <w:color w:val="242F33"/>
            <w:spacing w:val="2"/>
            <w:kern w:val="0"/>
            <w:sz w:val="18"/>
            <w:szCs w:val="18"/>
            <w:u w:color="242F33"/>
            <w:lang w:eastAsia="zh-CN"/>
          </w:rPr>
          <w:t>事情怎么完全不一样啊</w:t>
        </w:r>
        <w:r>
          <w:rPr>
            <w:rFonts w:asciiTheme="minorEastAsia" w:eastAsiaTheme="minorEastAsia" w:hAnsiTheme="minorEastAsia" w:hint="eastAsia"/>
            <w:color w:val="242F33"/>
            <w:spacing w:val="2"/>
            <w:kern w:val="0"/>
            <w:sz w:val="18"/>
            <w:szCs w:val="18"/>
            <w:u w:color="242F33"/>
            <w:lang w:eastAsia="zh-CN"/>
          </w:rPr>
          <w:t>，</w:t>
        </w:r>
        <w:r>
          <w:rPr>
            <w:rFonts w:hAnsi="Helvetica"/>
            <w:color w:val="242F33"/>
            <w:spacing w:val="2"/>
            <w:kern w:val="0"/>
            <w:sz w:val="18"/>
            <w:szCs w:val="18"/>
            <w:u w:color="242F33"/>
            <w:lang w:eastAsia="zh-CN"/>
          </w:rPr>
          <w:t>热尼亚记得的是</w:t>
        </w:r>
      </w:ins>
      <w:ins w:id="35" w:author="龙泉壁上鸣" w:date="2016-06-21T20:07:00Z">
        <w:r>
          <w:rPr>
            <w:rFonts w:hAnsi="Helvetica"/>
            <w:color w:val="242F33"/>
            <w:spacing w:val="2"/>
            <w:kern w:val="0"/>
            <w:sz w:val="18"/>
            <w:szCs w:val="18"/>
            <w:u w:color="242F33"/>
            <w:lang w:eastAsia="zh-CN"/>
          </w:rPr>
          <w:t>吻</w:t>
        </w:r>
        <w:r>
          <w:rPr>
            <w:rFonts w:asciiTheme="minorEastAsia" w:eastAsiaTheme="minorEastAsia" w:hAnsiTheme="minorEastAsia" w:hint="eastAsia"/>
            <w:color w:val="242F33"/>
            <w:spacing w:val="2"/>
            <w:kern w:val="0"/>
            <w:sz w:val="18"/>
            <w:szCs w:val="18"/>
            <w:u w:color="242F33"/>
            <w:lang w:eastAsia="zh-CN"/>
          </w:rPr>
          <w:t>，</w:t>
        </w:r>
        <w:r>
          <w:rPr>
            <w:rFonts w:hAnsi="Helvetica"/>
            <w:color w:val="242F33"/>
            <w:spacing w:val="2"/>
            <w:kern w:val="0"/>
            <w:sz w:val="18"/>
            <w:szCs w:val="18"/>
            <w:u w:color="242F33"/>
            <w:lang w:eastAsia="zh-CN"/>
          </w:rPr>
          <w:t>廖莎记得的是上床</w:t>
        </w:r>
        <w:r>
          <w:rPr>
            <w:rFonts w:asciiTheme="minorEastAsia" w:eastAsiaTheme="minorEastAsia" w:hAnsiTheme="minorEastAsia" w:hint="eastAsia"/>
            <w:color w:val="242F33"/>
            <w:spacing w:val="2"/>
            <w:kern w:val="0"/>
            <w:sz w:val="18"/>
            <w:szCs w:val="18"/>
            <w:u w:color="242F33"/>
            <w:lang w:eastAsia="zh-CN"/>
          </w:rPr>
          <w:t>？</w:t>
        </w:r>
      </w:ins>
      <w:ins w:id="36" w:author="龙泉壁上鸣" w:date="2016-06-21T20:09:00Z">
        <w:r>
          <w:rPr>
            <w:rFonts w:asciiTheme="minorEastAsia" w:eastAsiaTheme="minorEastAsia" w:hAnsiTheme="minorEastAsia" w:hint="eastAsia"/>
            <w:color w:val="242F33"/>
            <w:spacing w:val="2"/>
            <w:kern w:val="0"/>
            <w:sz w:val="18"/>
            <w:szCs w:val="18"/>
            <w:u w:color="242F33"/>
            <w:lang w:eastAsia="zh-CN"/>
          </w:rPr>
          <w:t>但是发展到这里感情脉络确是</w:t>
        </w:r>
      </w:ins>
      <w:ins w:id="37" w:author="龙泉壁上鸣" w:date="2016-06-21T20:10:00Z">
        <w:r>
          <w:rPr>
            <w:rFonts w:asciiTheme="minorEastAsia" w:eastAsiaTheme="minorEastAsia" w:hAnsiTheme="minorEastAsia" w:hint="eastAsia"/>
            <w:color w:val="242F33"/>
            <w:spacing w:val="2"/>
            <w:kern w:val="0"/>
            <w:sz w:val="18"/>
            <w:szCs w:val="18"/>
            <w:u w:color="242F33"/>
            <w:lang w:eastAsia="zh-CN"/>
          </w:rPr>
          <w:t>因为退役</w:t>
        </w:r>
      </w:ins>
      <w:ins w:id="38" w:author="龙泉壁上鸣" w:date="2016-06-21T20:11:00Z">
        <w:r>
          <w:rPr>
            <w:rFonts w:asciiTheme="minorEastAsia" w:eastAsiaTheme="minorEastAsia" w:hAnsiTheme="minorEastAsia" w:hint="eastAsia"/>
            <w:color w:val="242F33"/>
            <w:spacing w:val="2"/>
            <w:kern w:val="0"/>
            <w:sz w:val="18"/>
            <w:szCs w:val="18"/>
            <w:u w:color="242F33"/>
            <w:lang w:eastAsia="zh-CN"/>
          </w:rPr>
          <w:t>而崩了</w:t>
        </w:r>
      </w:ins>
      <w:ins w:id="39" w:author="龙泉壁上鸣" w:date="2016-06-21T20:10:00Z">
        <w:r>
          <w:rPr>
            <w:rFonts w:asciiTheme="minorEastAsia" w:eastAsiaTheme="minorEastAsia" w:hAnsiTheme="minorEastAsia" w:hint="eastAsia"/>
            <w:color w:val="242F33"/>
            <w:spacing w:val="2"/>
            <w:kern w:val="0"/>
            <w:sz w:val="18"/>
            <w:szCs w:val="18"/>
            <w:u w:color="242F33"/>
            <w:lang w:eastAsia="zh-CN"/>
          </w:rPr>
          <w:t>，否则他们就会一直战斗着撕咬着</w:t>
        </w:r>
      </w:ins>
      <w:ins w:id="40" w:author="龙泉壁上鸣" w:date="2016-06-21T20:11:00Z">
        <w:r>
          <w:rPr>
            <w:rFonts w:asciiTheme="minorEastAsia" w:eastAsiaTheme="minorEastAsia" w:hAnsiTheme="minorEastAsia" w:hint="eastAsia"/>
            <w:color w:val="242F33"/>
            <w:spacing w:val="2"/>
            <w:kern w:val="0"/>
            <w:sz w:val="18"/>
            <w:szCs w:val="18"/>
            <w:u w:color="242F33"/>
            <w:lang w:eastAsia="zh-CN"/>
          </w:rPr>
          <w:t>滚着床单……爱着却谁也不会承认。</w:t>
        </w:r>
      </w:ins>
      <w:ins w:id="41" w:author="龙泉壁上鸣" w:date="2016-06-21T20:08:00Z">
        <w:r>
          <w:rPr>
            <w:rFonts w:asciiTheme="minorEastAsia" w:eastAsiaTheme="minorEastAsia" w:hAnsiTheme="minorEastAsia" w:hint="eastAsia"/>
            <w:color w:val="242F33"/>
            <w:spacing w:val="2"/>
            <w:kern w:val="0"/>
            <w:sz w:val="18"/>
            <w:szCs w:val="18"/>
            <w:u w:color="242F33"/>
            <w:lang w:eastAsia="zh-CN"/>
          </w:rPr>
          <w:t>老楼里曾经也讨论过这个问题，N多文里这两只都</w:t>
        </w:r>
      </w:ins>
      <w:ins w:id="42" w:author="龙泉壁上鸣" w:date="2016-06-21T20:09:00Z">
        <w:r>
          <w:rPr>
            <w:rFonts w:asciiTheme="minorEastAsia" w:eastAsiaTheme="minorEastAsia" w:hAnsiTheme="minorEastAsia" w:hint="eastAsia"/>
            <w:color w:val="242F33"/>
            <w:spacing w:val="2"/>
            <w:kern w:val="0"/>
            <w:sz w:val="18"/>
            <w:szCs w:val="18"/>
            <w:u w:color="242F33"/>
            <w:lang w:eastAsia="zh-CN"/>
          </w:rPr>
          <w:t>是</w:t>
        </w:r>
      </w:ins>
      <w:ins w:id="43" w:author="龙泉壁上鸣" w:date="2016-06-21T20:11:00Z">
        <w:r>
          <w:rPr>
            <w:rFonts w:asciiTheme="minorEastAsia" w:eastAsiaTheme="minorEastAsia" w:hAnsiTheme="minorEastAsia" w:hint="eastAsia"/>
            <w:color w:val="242F33"/>
            <w:spacing w:val="2"/>
            <w:kern w:val="0"/>
            <w:sz w:val="18"/>
            <w:szCs w:val="18"/>
            <w:u w:color="242F33"/>
            <w:lang w:eastAsia="zh-CN"/>
          </w:rPr>
          <w:t>搞过却仍然不懂应该怎样去</w:t>
        </w:r>
      </w:ins>
      <w:ins w:id="44" w:author="龙泉壁上鸣" w:date="2016-06-21T20:12:00Z">
        <w:r>
          <w:rPr>
            <w:rFonts w:asciiTheme="minorEastAsia" w:eastAsiaTheme="minorEastAsia" w:hAnsiTheme="minorEastAsia" w:hint="eastAsia"/>
            <w:color w:val="242F33"/>
            <w:spacing w:val="2"/>
            <w:kern w:val="0"/>
            <w:sz w:val="18"/>
            <w:szCs w:val="18"/>
            <w:u w:color="242F33"/>
            <w:lang w:eastAsia="zh-CN"/>
          </w:rPr>
          <w:t>爱，或者说，像正常的情侣那样温存的爱。</w:t>
        </w:r>
      </w:ins>
      <w:ins w:id="45" w:author="龙泉壁上鸣" w:date="2016-06-21T20:13:00Z">
        <w:r>
          <w:rPr>
            <w:rFonts w:asciiTheme="minorEastAsia" w:eastAsiaTheme="minorEastAsia" w:hAnsiTheme="minorEastAsia" w:hint="eastAsia"/>
            <w:color w:val="242F33"/>
            <w:spacing w:val="2"/>
            <w:kern w:val="0"/>
            <w:sz w:val="18"/>
            <w:szCs w:val="18"/>
            <w:u w:color="242F33"/>
            <w:lang w:eastAsia="zh-CN"/>
          </w:rPr>
          <w:t>但那样的爱恐怕就OOC了，笑并叹气着。</w:t>
        </w:r>
      </w:ins>
      <w:bookmarkStart w:id="46" w:name="_GoBack"/>
      <w:bookmarkEnd w:id="46"/>
    </w:p>
    <w:sectPr w:rsidR="00173600" w:rsidRPr="00173600">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C54" w:rsidRDefault="00844C54">
      <w:r>
        <w:separator/>
      </w:r>
    </w:p>
  </w:endnote>
  <w:endnote w:type="continuationSeparator" w:id="0">
    <w:p w:rsidR="00844C54" w:rsidRDefault="00844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8E3" w:rsidRDefault="00D558E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C54" w:rsidRDefault="00844C54">
      <w:r>
        <w:separator/>
      </w:r>
    </w:p>
  </w:footnote>
  <w:footnote w:type="continuationSeparator" w:id="0">
    <w:p w:rsidR="00844C54" w:rsidRDefault="00844C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8E3" w:rsidRDefault="00D558E3"/>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龙泉壁上鸣">
    <w15:presenceInfo w15:providerId="None" w15:userId="龙泉壁上鸣"/>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8E3"/>
    <w:rsid w:val="0000291C"/>
    <w:rsid w:val="00173600"/>
    <w:rsid w:val="0020483D"/>
    <w:rsid w:val="00343130"/>
    <w:rsid w:val="00493E7D"/>
    <w:rsid w:val="004F47DE"/>
    <w:rsid w:val="00844C54"/>
    <w:rsid w:val="00C51495"/>
    <w:rsid w:val="00CC5C05"/>
    <w:rsid w:val="00D55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A26191-EEC4-4C0A-98A7-B38E8A70B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Calibri" w:eastAsia="Calibri" w:hAnsi="Calibri" w:cs="Calibri"/>
      <w:color w:val="000000"/>
      <w:kern w:val="2"/>
      <w:sz w:val="21"/>
      <w:szCs w:val="21"/>
      <w:u w:color="00000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3517</Words>
  <Characters>20051</Characters>
  <Application>Microsoft Office Word</Application>
  <DocSecurity>0</DocSecurity>
  <Lines>167</Lines>
  <Paragraphs>47</Paragraphs>
  <ScaleCrop>false</ScaleCrop>
  <Company/>
  <LinksUpToDate>false</LinksUpToDate>
  <CharactersWithSpaces>23521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龙泉壁上鸣</cp:lastModifiedBy>
  <cp:revision>5</cp:revision>
  <dcterms:created xsi:type="dcterms:W3CDTF">2016-06-20T13:17:00Z</dcterms:created>
  <dcterms:modified xsi:type="dcterms:W3CDTF">2016-06-21T12:14:00Z</dcterms:modified>
</cp:coreProperties>
</file>