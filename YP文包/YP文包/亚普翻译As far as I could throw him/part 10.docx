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color w:val="242F33"/>
          <w:spacing w:val="2"/>
          <w:kern w:val="0"/>
          <w:sz w:val="18"/>
          <w:szCs w:val="18"/>
          <w:u w:color="242F33"/>
        </w:rPr>
        <w:t xml:space="preserve">For as much as Alexei is a bastard, Evgeni thinks - somewhat fuzzily - there is something to be said for his taste in drinks. Admittedly, they empty the bottle a bit sooner than planned, before an hour of the program has passed, but that's only because </w:t>
      </w:r>
      <w:r>
        <w:rPr>
          <w:rFonts w:ascii="Helvetica"/>
          <w:color w:val="242F33"/>
          <w:spacing w:val="2"/>
          <w:kern w:val="0"/>
          <w:sz w:val="18"/>
          <w:szCs w:val="18"/>
          <w:u w:color="242F33"/>
        </w:rPr>
        <w:t>they keep racing each other to finish their glasses. Alexei divides the last of the wine very carefully between their two glasses when they reach the bottom of the bottle, and they toast each other one more time.</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尽管阿列克谢是个混蛋，叶甫根尼想道</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多少有点底气不足</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他对于饮料的品味还是有的一说</w:t>
      </w:r>
      <w:r>
        <w:rPr>
          <w:rFonts w:eastAsia="Helvetica" w:hint="eastAsia"/>
          <w:color w:val="242F33"/>
          <w:spacing w:val="2"/>
          <w:kern w:val="0"/>
          <w:sz w:val="18"/>
          <w:szCs w:val="18"/>
          <w:u w:color="242F33"/>
          <w:lang w:eastAsia="zh-CN"/>
        </w:rPr>
        <w:t>。不得不承认，他们的战斗力比预想中要强，一瓶酒将见底时，</w:t>
      </w:r>
      <w:proofErr w:type="gramStart"/>
      <w:r>
        <w:rPr>
          <w:rFonts w:eastAsia="Helvetica" w:hint="eastAsia"/>
          <w:color w:val="242F33"/>
          <w:spacing w:val="2"/>
          <w:kern w:val="0"/>
          <w:sz w:val="18"/>
          <w:szCs w:val="18"/>
          <w:u w:color="242F33"/>
          <w:lang w:eastAsia="zh-CN"/>
        </w:rPr>
        <w:t>离节目</w:t>
      </w:r>
      <w:proofErr w:type="gramEnd"/>
      <w:r>
        <w:rPr>
          <w:rFonts w:eastAsia="Helvetica" w:hint="eastAsia"/>
          <w:color w:val="242F33"/>
          <w:spacing w:val="2"/>
          <w:kern w:val="0"/>
          <w:sz w:val="18"/>
          <w:szCs w:val="18"/>
          <w:u w:color="242F33"/>
          <w:lang w:eastAsia="zh-CN"/>
        </w:rPr>
        <w:t>开播不到一小时，但这只是因为他们在比赛谁喝得快。阿列克谢把最后一点酒很小心地均分到两个杯子中，然后再一次干杯。</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Halfway through the film, Evgeni returns from the bathroom to find that Alexei has draped his arm across the back of the couch; he doesn't actually notice it until he s</w:t>
      </w:r>
      <w:r>
        <w:rPr>
          <w:rFonts w:ascii="Helvetica"/>
          <w:color w:val="242F33"/>
          <w:spacing w:val="2"/>
          <w:kern w:val="0"/>
          <w:sz w:val="18"/>
          <w:szCs w:val="18"/>
          <w:u w:color="242F33"/>
        </w:rPr>
        <w:t>its down, at which point Alexei casually lets his arm</w:t>
      </w:r>
      <w:r>
        <w:rPr>
          <w:rFonts w:hAnsi="Helvetica"/>
          <w:color w:val="242F33"/>
          <w:spacing w:val="2"/>
          <w:kern w:val="0"/>
          <w:sz w:val="18"/>
          <w:szCs w:val="18"/>
          <w:u w:color="242F33"/>
        </w:rPr>
        <w:t> </w:t>
      </w:r>
      <w:r>
        <w:rPr>
          <w:rFonts w:ascii="Helvetica"/>
          <w:i/>
          <w:iCs/>
          <w:color w:val="242F33"/>
          <w:spacing w:val="2"/>
          <w:kern w:val="0"/>
          <w:sz w:val="18"/>
          <w:szCs w:val="18"/>
          <w:u w:color="242F33"/>
        </w:rPr>
        <w:t>slip</w:t>
      </w:r>
      <w:r>
        <w:rPr>
          <w:rFonts w:hAnsi="Helvetica"/>
          <w:color w:val="242F33"/>
          <w:spacing w:val="2"/>
          <w:kern w:val="0"/>
          <w:sz w:val="18"/>
          <w:szCs w:val="18"/>
          <w:u w:color="242F33"/>
        </w:rPr>
        <w:t> </w:t>
      </w:r>
      <w:r>
        <w:rPr>
          <w:rFonts w:ascii="Helvetica"/>
          <w:color w:val="242F33"/>
          <w:spacing w:val="2"/>
          <w:kern w:val="0"/>
          <w:sz w:val="18"/>
          <w:szCs w:val="18"/>
          <w:u w:color="242F33"/>
        </w:rPr>
        <w:t>so it cradles Evgeni's shoulders. It could almost be an accident, except for the way that Alexei's fingertips stroke the curve of his arm.</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片子放到一半，叶甫根尼从卫生间回来时，发现阿列克谢把他的手臂横放在沙发靠背上；他</w:t>
      </w:r>
      <w:proofErr w:type="gramStart"/>
      <w:r>
        <w:rPr>
          <w:rFonts w:eastAsia="Helvetica" w:hint="eastAsia"/>
          <w:color w:val="242F33"/>
          <w:spacing w:val="2"/>
          <w:kern w:val="0"/>
          <w:sz w:val="18"/>
          <w:szCs w:val="18"/>
          <w:u w:color="242F33"/>
          <w:lang w:eastAsia="zh-CN"/>
        </w:rPr>
        <w:t>在坐</w:t>
      </w:r>
      <w:proofErr w:type="gramEnd"/>
      <w:r>
        <w:rPr>
          <w:rFonts w:eastAsia="Helvetica" w:hint="eastAsia"/>
          <w:color w:val="242F33"/>
          <w:spacing w:val="2"/>
          <w:kern w:val="0"/>
          <w:sz w:val="18"/>
          <w:szCs w:val="18"/>
          <w:u w:color="242F33"/>
          <w:lang w:eastAsia="zh-CN"/>
        </w:rPr>
        <w:t>下前都没发现这一点，直到阿列克谢</w:t>
      </w:r>
      <w:r>
        <w:rPr>
          <w:rFonts w:eastAsia="Helvetica" w:hint="eastAsia"/>
          <w:color w:val="242F33"/>
          <w:spacing w:val="2"/>
          <w:kern w:val="0"/>
          <w:sz w:val="18"/>
          <w:szCs w:val="18"/>
          <w:u w:color="242F33"/>
          <w:lang w:eastAsia="zh-CN"/>
        </w:rPr>
        <w:t>的手臂随意地滑下来，</w:t>
      </w:r>
      <w:proofErr w:type="gramStart"/>
      <w:r>
        <w:rPr>
          <w:rFonts w:eastAsia="Helvetica" w:hint="eastAsia"/>
          <w:color w:val="242F33"/>
          <w:spacing w:val="2"/>
          <w:kern w:val="0"/>
          <w:sz w:val="18"/>
          <w:szCs w:val="18"/>
          <w:u w:color="242F33"/>
          <w:lang w:eastAsia="zh-CN"/>
        </w:rPr>
        <w:t>环住了</w:t>
      </w:r>
      <w:proofErr w:type="gramEnd"/>
      <w:r>
        <w:rPr>
          <w:rFonts w:eastAsia="Helvetica" w:hint="eastAsia"/>
          <w:color w:val="242F33"/>
          <w:spacing w:val="2"/>
          <w:kern w:val="0"/>
          <w:sz w:val="18"/>
          <w:szCs w:val="18"/>
          <w:u w:color="242F33"/>
          <w:lang w:eastAsia="zh-CN"/>
        </w:rPr>
        <w:t>叶甫根尼的肩膀。</w:t>
      </w:r>
      <w:del w:id="0" w:author="龙泉壁上鸣" w:date="2016-08-20T20:09:00Z">
        <w:r w:rsidDel="00AB220B">
          <w:rPr>
            <w:rFonts w:eastAsia="Helvetica" w:hint="eastAsia"/>
            <w:color w:val="242F33"/>
            <w:spacing w:val="2"/>
            <w:kern w:val="0"/>
            <w:sz w:val="18"/>
            <w:szCs w:val="18"/>
            <w:u w:color="242F33"/>
            <w:lang w:eastAsia="zh-CN"/>
          </w:rPr>
          <w:delText>这也许</w:delText>
        </w:r>
        <w:r w:rsidDel="00AB220B">
          <w:rPr>
            <w:rFonts w:eastAsia="Helvetica" w:hint="eastAsia"/>
            <w:color w:val="242F33"/>
            <w:spacing w:val="2"/>
            <w:kern w:val="0"/>
            <w:sz w:val="18"/>
            <w:szCs w:val="18"/>
            <w:u w:color="242F33"/>
            <w:lang w:eastAsia="zh-CN"/>
          </w:rPr>
          <w:delText>就</w:delText>
        </w:r>
        <w:r w:rsidDel="00AB220B">
          <w:rPr>
            <w:rFonts w:eastAsia="Helvetica" w:hint="eastAsia"/>
            <w:color w:val="242F33"/>
            <w:spacing w:val="2"/>
            <w:kern w:val="0"/>
            <w:sz w:val="18"/>
            <w:szCs w:val="18"/>
            <w:u w:color="242F33"/>
            <w:lang w:eastAsia="zh-CN"/>
          </w:rPr>
          <w:delText>是</w:delText>
        </w:r>
        <w:r w:rsidDel="00AB220B">
          <w:rPr>
            <w:rFonts w:eastAsia="Helvetica" w:hint="eastAsia"/>
            <w:color w:val="242F33"/>
            <w:spacing w:val="2"/>
            <w:kern w:val="0"/>
            <w:sz w:val="18"/>
            <w:szCs w:val="18"/>
            <w:u w:color="242F33"/>
            <w:lang w:eastAsia="zh-CN"/>
          </w:rPr>
          <w:delText>一个意外，</w:delText>
        </w:r>
      </w:del>
      <w:r>
        <w:rPr>
          <w:rFonts w:eastAsia="Helvetica" w:hint="eastAsia"/>
          <w:color w:val="242F33"/>
          <w:spacing w:val="2"/>
          <w:kern w:val="0"/>
          <w:sz w:val="18"/>
          <w:szCs w:val="18"/>
          <w:u w:color="242F33"/>
          <w:lang w:eastAsia="zh-CN"/>
        </w:rPr>
        <w:t>如果不是阿列克谢的指尖沿着他的手臂曲线来回轻抚的话</w:t>
      </w:r>
      <w:ins w:id="1" w:author="龙泉壁上鸣" w:date="2016-08-20T20:09:00Z">
        <w:r w:rsidR="00AB220B">
          <w:rPr>
            <w:rFonts w:asciiTheme="minorEastAsia" w:eastAsiaTheme="minorEastAsia" w:hAnsiTheme="minorEastAsia" w:hint="eastAsia"/>
            <w:color w:val="242F33"/>
            <w:spacing w:val="2"/>
            <w:kern w:val="0"/>
            <w:sz w:val="18"/>
            <w:szCs w:val="18"/>
            <w:u w:color="242F33"/>
            <w:lang w:eastAsia="zh-CN"/>
          </w:rPr>
          <w:t>，</w:t>
        </w:r>
        <w:r w:rsidR="00AB220B">
          <w:rPr>
            <w:rFonts w:eastAsia="Helvetica" w:hint="eastAsia"/>
            <w:color w:val="242F33"/>
            <w:spacing w:val="2"/>
            <w:kern w:val="0"/>
            <w:sz w:val="18"/>
            <w:szCs w:val="18"/>
            <w:u w:color="242F33"/>
            <w:lang w:eastAsia="zh-CN"/>
          </w:rPr>
          <w:t>这也许</w:t>
        </w:r>
        <w:r w:rsidR="00AB220B">
          <w:rPr>
            <w:rFonts w:eastAsiaTheme="minorEastAsia"/>
            <w:color w:val="242F33"/>
            <w:spacing w:val="2"/>
            <w:kern w:val="0"/>
            <w:sz w:val="18"/>
            <w:szCs w:val="18"/>
            <w:u w:color="242F33"/>
            <w:lang w:eastAsia="zh-CN"/>
          </w:rPr>
          <w:t>能被</w:t>
        </w:r>
        <w:proofErr w:type="gramStart"/>
        <w:r w:rsidR="00AB220B">
          <w:rPr>
            <w:rFonts w:eastAsiaTheme="minorEastAsia"/>
            <w:color w:val="242F33"/>
            <w:spacing w:val="2"/>
            <w:kern w:val="0"/>
            <w:sz w:val="18"/>
            <w:szCs w:val="18"/>
            <w:u w:color="242F33"/>
            <w:lang w:eastAsia="zh-CN"/>
          </w:rPr>
          <w:t>当做</w:t>
        </w:r>
        <w:proofErr w:type="gramEnd"/>
        <w:r w:rsidR="00AB220B">
          <w:rPr>
            <w:rFonts w:eastAsia="Helvetica" w:hint="eastAsia"/>
            <w:color w:val="242F33"/>
            <w:spacing w:val="2"/>
            <w:kern w:val="0"/>
            <w:sz w:val="18"/>
            <w:szCs w:val="18"/>
            <w:u w:color="242F33"/>
            <w:lang w:eastAsia="zh-CN"/>
          </w:rPr>
          <w:t>一个意外</w:t>
        </w:r>
      </w:ins>
      <w:r>
        <w:rPr>
          <w:rFonts w:eastAsia="Helvetica" w:hint="eastAsi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Evgeni lets him get away with it. He tries not to think about why. (The wine. The wine is to blame for</w:t>
      </w:r>
      <w:r>
        <w:rPr>
          <w:rFonts w:hAnsi="Helvetica"/>
          <w:color w:val="242F33"/>
          <w:spacing w:val="2"/>
          <w:kern w:val="0"/>
          <w:sz w:val="18"/>
          <w:szCs w:val="18"/>
          <w:u w:color="242F33"/>
        </w:rPr>
        <w:t> </w:t>
      </w:r>
      <w:r>
        <w:rPr>
          <w:rFonts w:ascii="Helvetica"/>
          <w:i/>
          <w:iCs/>
          <w:color w:val="242F33"/>
          <w:spacing w:val="2"/>
          <w:kern w:val="0"/>
          <w:sz w:val="18"/>
          <w:szCs w:val="18"/>
          <w:u w:color="242F33"/>
        </w:rPr>
        <w:t>everything</w:t>
      </w:r>
      <w:r>
        <w:rPr>
          <w:rFonts w:ascii="Helvetica"/>
          <w:color w:val="242F33"/>
          <w:spacing w:val="2"/>
          <w:kern w:val="0"/>
          <w:sz w:val="18"/>
          <w:szCs w:val="18"/>
          <w:u w:color="242F33"/>
        </w:rPr>
        <w:t>. In fact, the wine is somehow to blame for the fact that he wound up at Alexei's ap</w:t>
      </w:r>
      <w:r>
        <w:rPr>
          <w:rFonts w:ascii="Helvetica"/>
          <w:color w:val="242F33"/>
          <w:spacing w:val="2"/>
          <w:kern w:val="0"/>
          <w:sz w:val="18"/>
          <w:szCs w:val="18"/>
          <w:u w:color="242F33"/>
        </w:rPr>
        <w:t>artment to begin with. It's also the wine's fault that this particular train of thought makes sense to him.)</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叶甫根尼决定不去思考这个动作的意义，也不去想背后的原因。（那瓶酒。</w:t>
      </w:r>
      <w:r w:rsidRPr="00AB220B">
        <w:rPr>
          <w:rFonts w:eastAsia="Helvetica" w:hint="eastAsia"/>
          <w:b/>
          <w:color w:val="242F33"/>
          <w:spacing w:val="2"/>
          <w:kern w:val="0"/>
          <w:sz w:val="18"/>
          <w:szCs w:val="18"/>
          <w:u w:color="242F33"/>
          <w:lang w:eastAsia="zh-CN"/>
          <w:rPrChange w:id="2" w:author="龙泉壁上鸣" w:date="2016-08-20T20:10:00Z">
            <w:rPr>
              <w:rFonts w:eastAsia="Helvetica" w:hint="eastAsia"/>
              <w:color w:val="242F33"/>
              <w:spacing w:val="2"/>
              <w:kern w:val="0"/>
              <w:sz w:val="18"/>
              <w:szCs w:val="18"/>
              <w:u w:color="242F33"/>
              <w:lang w:eastAsia="zh-CN"/>
            </w:rPr>
          </w:rPrChange>
        </w:rPr>
        <w:t>一切</w:t>
      </w:r>
      <w:r>
        <w:rPr>
          <w:rFonts w:eastAsia="Helvetica" w:hint="eastAsia"/>
          <w:color w:val="242F33"/>
          <w:spacing w:val="2"/>
          <w:kern w:val="0"/>
          <w:sz w:val="18"/>
          <w:szCs w:val="18"/>
          <w:u w:color="242F33"/>
          <w:lang w:eastAsia="zh-CN"/>
        </w:rPr>
        <w:t>都是酒精的错。实际上，连他一开始会出现在阿列克谢的公寓都是这瓶酒起的头。他关于阿列克谢产生的所有荒诞的、散漫的、古怪的念头，也都是酒的缘故。注：这句直接意译了，热尼亚思维的无轨电车出现过好多次了，应该都可以算是关于阿列克谢的</w:t>
      </w:r>
      <w:r>
        <w:rPr>
          <w:rFonts w:eastAsia="Helvetica" w:hint="eastAsia"/>
          <w:color w:val="242F33"/>
          <w:spacing w:val="2"/>
          <w:kern w:val="0"/>
          <w:sz w:val="18"/>
          <w:szCs w:val="18"/>
          <w:u w:color="242F33"/>
          <w:lang w:eastAsia="zh-CN"/>
        </w:rPr>
        <w:t>，他自己都不曾明白的一切。</w:t>
      </w:r>
      <w:ins w:id="3" w:author="龙泉壁上鸣" w:date="2016-08-20T20:11:00Z">
        <w:r w:rsidR="00AB220B">
          <w:rPr>
            <w:rFonts w:eastAsia="Helvetica" w:hint="eastAsia"/>
            <w:color w:val="242F33"/>
            <w:spacing w:val="2"/>
            <w:kern w:val="0"/>
            <w:sz w:val="18"/>
            <w:szCs w:val="18"/>
            <w:u w:color="242F33"/>
            <w:lang w:eastAsia="zh-CN"/>
          </w:rPr>
          <w:t>赞</w:t>
        </w:r>
        <w:r w:rsidR="00AB220B">
          <w:rPr>
            <w:rFonts w:asciiTheme="minorEastAsia" w:eastAsiaTheme="minorEastAsia" w:hAnsiTheme="minorEastAsia" w:hint="eastAsia"/>
            <w:color w:val="242F33"/>
            <w:spacing w:val="2"/>
            <w:kern w:val="0"/>
            <w:sz w:val="18"/>
            <w:szCs w:val="18"/>
            <w:u w:color="242F33"/>
            <w:lang w:eastAsia="zh-CN"/>
          </w:rPr>
          <w:t>，</w:t>
        </w:r>
        <w:r w:rsidR="00AB220B">
          <w:rPr>
            <w:rFonts w:eastAsia="Helvetica" w:hint="eastAsia"/>
            <w:color w:val="242F33"/>
            <w:spacing w:val="2"/>
            <w:kern w:val="0"/>
            <w:sz w:val="18"/>
            <w:szCs w:val="18"/>
            <w:u w:color="242F33"/>
            <w:lang w:eastAsia="zh-CN"/>
          </w:rPr>
          <w:t>顺便替那瓶被喝光了还要背锅的酒默哀</w:t>
        </w:r>
      </w:ins>
      <w:r>
        <w:rPr>
          <w:rFonts w:eastAsia="Helvetica" w:hint="eastAsi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The wine also makes everything a little bit funnier; the documentary turns out to be some sort of history of skating, and when only a few minutes of it are devoted to the two of them, Evgeni just finds it oddly hilarious. (Maybe it's the sh</w:t>
      </w:r>
      <w:r>
        <w:rPr>
          <w:rFonts w:ascii="Helvetica"/>
          <w:color w:val="242F33"/>
          <w:spacing w:val="2"/>
          <w:kern w:val="0"/>
          <w:sz w:val="18"/>
          <w:szCs w:val="18"/>
          <w:u w:color="242F33"/>
        </w:rPr>
        <w:t xml:space="preserve">eer idiocy of not including more about the two of them - the sheer idiocy of not making them the stars, for that </w:t>
      </w:r>
      <w:proofErr w:type="gramStart"/>
      <w:r>
        <w:rPr>
          <w:rFonts w:ascii="Helvetica"/>
          <w:color w:val="242F33"/>
          <w:spacing w:val="2"/>
          <w:kern w:val="0"/>
          <w:sz w:val="18"/>
          <w:szCs w:val="18"/>
          <w:u w:color="242F33"/>
        </w:rPr>
        <w:t>matter</w:t>
      </w:r>
      <w:proofErr w:type="gramEnd"/>
      <w:r>
        <w:rPr>
          <w:rFonts w:ascii="Helvetica"/>
          <w:color w:val="242F33"/>
          <w:spacing w:val="2"/>
          <w:kern w:val="0"/>
          <w:sz w:val="18"/>
          <w:szCs w:val="18"/>
          <w:u w:color="242F33"/>
        </w:rPr>
        <w:t xml:space="preserve">. Or maybe it's how ridiculous he and Alexei are, too ridiculous for anyone else to understand.)He buries his face in Alexei's shoulder, </w:t>
      </w:r>
      <w:r>
        <w:rPr>
          <w:rFonts w:ascii="Helvetica"/>
          <w:color w:val="242F33"/>
          <w:spacing w:val="2"/>
          <w:kern w:val="0"/>
          <w:sz w:val="18"/>
          <w:szCs w:val="18"/>
          <w:u w:color="242F33"/>
        </w:rPr>
        <w:t>laughing, and when he draws back Alexei's face is red but he's grinning.</w:t>
      </w:r>
      <w:r>
        <w:rPr>
          <w:rFonts w:hAnsi="Helvetica"/>
          <w:color w:val="242F33"/>
          <w:spacing w:val="2"/>
          <w:kern w:val="0"/>
          <w:sz w:val="18"/>
          <w:szCs w:val="18"/>
          <w:u w:color="242F33"/>
        </w:rPr>
        <w:t> </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酒精也让所有事看起来都变得有趣了些；纪录片</w:t>
      </w:r>
      <w:proofErr w:type="gramStart"/>
      <w:r>
        <w:rPr>
          <w:rFonts w:eastAsia="Helvetica" w:hint="eastAsia"/>
          <w:color w:val="242F33"/>
          <w:spacing w:val="2"/>
          <w:kern w:val="0"/>
          <w:sz w:val="18"/>
          <w:szCs w:val="18"/>
          <w:u w:color="242F33"/>
          <w:lang w:eastAsia="zh-CN"/>
        </w:rPr>
        <w:t>开始讲花滑</w:t>
      </w:r>
      <w:proofErr w:type="gramEnd"/>
      <w:r>
        <w:rPr>
          <w:rFonts w:eastAsia="Helvetica" w:hint="eastAsia"/>
          <w:color w:val="242F33"/>
          <w:spacing w:val="2"/>
          <w:kern w:val="0"/>
          <w:sz w:val="18"/>
          <w:szCs w:val="18"/>
          <w:u w:color="242F33"/>
          <w:lang w:eastAsia="zh-CN"/>
        </w:rPr>
        <w:t>的历史，当叶甫根尼发现关于他俩的内容只有几分钟时，他只觉得可笑又荒唐。（也许荒唐的是这愚蠢的片子</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在冰场上，竟然不把他俩当明星。或者荒唐的是他和阿列克谢，他俩荒唐得无法让任何人理解。）他把脸埋在阿列克谢的肩上，大笑着，</w:t>
      </w:r>
      <w:ins w:id="4" w:author="龙泉壁上鸣" w:date="2016-08-20T20:13:00Z">
        <w:r w:rsidR="00AB220B">
          <w:rPr>
            <w:rFonts w:asciiTheme="minorEastAsia" w:eastAsiaTheme="minorEastAsia" w:hAnsiTheme="minorEastAsia" w:hint="eastAsia"/>
            <w:color w:val="242F33"/>
            <w:spacing w:val="2"/>
            <w:kern w:val="0"/>
            <w:sz w:val="18"/>
            <w:szCs w:val="18"/>
            <w:u w:color="242F33"/>
            <w:lang w:eastAsia="zh-CN"/>
          </w:rPr>
          <w:t>（我知道这个动作一定也是酒的锅！热尼亚才不会承认自己主动呢）</w:t>
        </w:r>
      </w:ins>
      <w:r>
        <w:rPr>
          <w:rFonts w:eastAsia="Helvetica" w:hint="eastAsia"/>
          <w:color w:val="242F33"/>
          <w:spacing w:val="2"/>
          <w:kern w:val="0"/>
          <w:sz w:val="18"/>
          <w:szCs w:val="18"/>
          <w:u w:color="242F33"/>
          <w:lang w:eastAsia="zh-CN"/>
        </w:rPr>
        <w:t>当他抬起脸，阿列克谢的脸红了，但他却也在微笑。</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They both find excuse</w:t>
      </w:r>
      <w:r>
        <w:rPr>
          <w:rFonts w:ascii="Helvetica"/>
          <w:color w:val="242F33"/>
          <w:spacing w:val="2"/>
          <w:kern w:val="0"/>
          <w:sz w:val="18"/>
          <w:szCs w:val="18"/>
          <w:u w:color="242F33"/>
        </w:rPr>
        <w:t>s not to watch the TV when its focus turns to the last Olympics. Alexei quickly starts talking about their program and fretting about the death spiral, a very familiar subject by this point. Evgeni is tired of the film, anyway; he lets himself be distracte</w:t>
      </w:r>
      <w:r>
        <w:rPr>
          <w:rFonts w:ascii="Helvetica"/>
          <w:color w:val="242F33"/>
          <w:spacing w:val="2"/>
          <w:kern w:val="0"/>
          <w:sz w:val="18"/>
          <w:szCs w:val="18"/>
          <w:u w:color="242F33"/>
        </w:rPr>
        <w:t>d.</w:t>
      </w:r>
      <w:r>
        <w:rPr>
          <w:rFonts w:hAnsi="Helvetica"/>
          <w:color w:val="242F33"/>
          <w:spacing w:val="2"/>
          <w:kern w:val="0"/>
          <w:sz w:val="18"/>
          <w:szCs w:val="18"/>
          <w:u w:color="242F33"/>
        </w:rPr>
        <w:t> </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当故事说到上届奥运会时，他俩都找到了</w:t>
      </w:r>
      <w:del w:id="5" w:author="龙泉壁上鸣" w:date="2016-08-20T20:19:00Z">
        <w:r w:rsidDel="00AB220B">
          <w:rPr>
            <w:rFonts w:asciiTheme="minorEastAsia" w:eastAsiaTheme="minorEastAsia" w:hAnsiTheme="minorEastAsia" w:hint="eastAsia"/>
            <w:color w:val="242F33"/>
            <w:spacing w:val="2"/>
            <w:kern w:val="0"/>
            <w:sz w:val="18"/>
            <w:szCs w:val="18"/>
            <w:u w:color="242F33"/>
            <w:lang w:eastAsia="zh-CN"/>
          </w:rPr>
          <w:delText>避免看电视的方法</w:delText>
        </w:r>
      </w:del>
      <w:ins w:id="6" w:author="龙泉壁上鸣" w:date="2016-08-20T20:19:00Z">
        <w:r w:rsidR="00AB220B">
          <w:rPr>
            <w:rFonts w:asciiTheme="minorEastAsia" w:eastAsiaTheme="minorEastAsia" w:hAnsiTheme="minorEastAsia" w:hint="eastAsia"/>
            <w:color w:val="242F33"/>
            <w:spacing w:val="2"/>
            <w:kern w:val="0"/>
            <w:sz w:val="18"/>
            <w:szCs w:val="18"/>
            <w:u w:color="242F33"/>
            <w:lang w:eastAsia="zh-CN"/>
          </w:rPr>
          <w:t>不</w:t>
        </w:r>
      </w:ins>
      <w:ins w:id="7" w:author="龙泉壁上鸣" w:date="2016-08-20T20:20:00Z">
        <w:r w:rsidR="00B521F8">
          <w:rPr>
            <w:rFonts w:eastAsia="Helvetica" w:hint="eastAsia"/>
            <w:color w:val="242F33"/>
            <w:spacing w:val="2"/>
            <w:kern w:val="0"/>
            <w:sz w:val="18"/>
            <w:szCs w:val="18"/>
            <w:u w:color="242F33"/>
            <w:lang w:eastAsia="zh-CN"/>
          </w:rPr>
          <w:t>看电视</w:t>
        </w:r>
      </w:ins>
      <w:ins w:id="8" w:author="龙泉壁上鸣" w:date="2016-08-20T20:19:00Z">
        <w:r w:rsidR="00B521F8">
          <w:rPr>
            <w:rFonts w:eastAsia="Helvetica" w:hint="eastAsia"/>
            <w:color w:val="242F33"/>
            <w:spacing w:val="2"/>
            <w:kern w:val="0"/>
            <w:sz w:val="18"/>
            <w:szCs w:val="18"/>
            <w:u w:color="242F33"/>
            <w:lang w:eastAsia="zh-CN"/>
          </w:rPr>
          <w:t>的理由</w:t>
        </w:r>
      </w:ins>
      <w:r>
        <w:rPr>
          <w:rFonts w:eastAsia="Helvetica" w:hint="eastAsia"/>
          <w:color w:val="242F33"/>
          <w:spacing w:val="2"/>
          <w:kern w:val="0"/>
          <w:sz w:val="18"/>
          <w:szCs w:val="18"/>
          <w:u w:color="242F33"/>
          <w:lang w:eastAsia="zh-CN"/>
        </w:rPr>
        <w:t>。阿列克谢立马讲起了他们的节目，哀叹着死亡螺旋线，他们目前熟悉的东西。叶甫根尼反正看得累了，他由着自己的注意力被转移。</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rPr>
        <w:t>…</w:t>
      </w:r>
      <w:r>
        <w:rPr>
          <w:rFonts w:hAnsi="Helvetica"/>
          <w:color w:val="242F33"/>
          <w:spacing w:val="2"/>
          <w:kern w:val="0"/>
          <w:sz w:val="18"/>
          <w:szCs w:val="18"/>
          <w:u w:color="242F33"/>
        </w:rPr>
        <w:t xml:space="preserve"> </w:t>
      </w:r>
      <w:r>
        <w:rPr>
          <w:rFonts w:ascii="Helvetica"/>
          <w:color w:val="242F33"/>
          <w:spacing w:val="2"/>
          <w:kern w:val="0"/>
          <w:sz w:val="18"/>
          <w:szCs w:val="18"/>
          <w:u w:color="242F33"/>
        </w:rPr>
        <w:t>By Alexei's words. Definitely not by his mouth.</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被阿列克谢的话。绝对不是被他的嘴唇</w:t>
      </w:r>
      <w:proofErr w:type="spellEnd"/>
      <w:r>
        <w:rPr>
          <w:rFonts w:eastAsia="Helvetica" w:hint="eastAsi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He doesn't pay much attention to the documentary after that. Alexei's arm around his shoulder</w:t>
      </w:r>
      <w:r>
        <w:rPr>
          <w:rFonts w:ascii="Helvetica"/>
          <w:color w:val="242F33"/>
          <w:spacing w:val="2"/>
          <w:kern w:val="0"/>
          <w:sz w:val="18"/>
          <w:szCs w:val="18"/>
          <w:u w:color="242F33"/>
        </w:rPr>
        <w:t>s weighs him down a little, so his head keeps tipping toward Alexei's shoulder. Evgeni is</w:t>
      </w:r>
      <w:r>
        <w:rPr>
          <w:rFonts w:hAnsi="Helvetica"/>
          <w:color w:val="242F33"/>
          <w:spacing w:val="2"/>
          <w:kern w:val="0"/>
          <w:sz w:val="18"/>
          <w:szCs w:val="18"/>
          <w:u w:color="242F33"/>
        </w:rPr>
        <w:t> </w:t>
      </w:r>
      <w:r>
        <w:rPr>
          <w:rFonts w:ascii="Helvetica"/>
          <w:i/>
          <w:iCs/>
          <w:color w:val="242F33"/>
          <w:spacing w:val="2"/>
          <w:kern w:val="0"/>
          <w:sz w:val="18"/>
          <w:szCs w:val="18"/>
          <w:u w:color="242F33"/>
        </w:rPr>
        <w:t>tired</w:t>
      </w:r>
      <w:r>
        <w:rPr>
          <w:rFonts w:ascii="Helvetica"/>
          <w:color w:val="242F33"/>
          <w:spacing w:val="2"/>
          <w:kern w:val="0"/>
          <w:sz w:val="18"/>
          <w:szCs w:val="18"/>
          <w:u w:color="242F33"/>
        </w:rPr>
        <w:t>, and the wine isn't helping much, making him feel warmer and softer at the edges. He blinks a lot, trying to keep his eyes open and focused on the TV. When that</w:t>
      </w:r>
      <w:r>
        <w:rPr>
          <w:rFonts w:ascii="Helvetica"/>
          <w:color w:val="242F33"/>
          <w:spacing w:val="2"/>
          <w:kern w:val="0"/>
          <w:sz w:val="18"/>
          <w:szCs w:val="18"/>
          <w:u w:color="242F33"/>
        </w:rPr>
        <w:t xml:space="preserve"> doesn't work, he digs his nails into his palm, but even that dull pain doesn't really help.</w:t>
      </w:r>
      <w:r>
        <w:rPr>
          <w:rFonts w:hAnsi="Helvetica"/>
          <w:color w:val="242F33"/>
          <w:spacing w:val="2"/>
          <w:kern w:val="0"/>
          <w:sz w:val="18"/>
          <w:szCs w:val="18"/>
          <w:u w:color="242F33"/>
        </w:rPr>
        <w:t> </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他后来没有怎么看纪录片了。阿列克谢在他肩上的手臂把他往下拉了一点，所以他的头总是蹭到阿列克谢的肩膀。叶甫根尼</w:t>
      </w:r>
      <w:r>
        <w:rPr>
          <w:rFonts w:eastAsia="Helvetica" w:hint="eastAsia"/>
          <w:b/>
          <w:bCs/>
          <w:color w:val="242F33"/>
          <w:spacing w:val="2"/>
          <w:kern w:val="0"/>
          <w:sz w:val="18"/>
          <w:szCs w:val="18"/>
          <w:u w:color="242F33"/>
          <w:lang w:eastAsia="zh-CN"/>
        </w:rPr>
        <w:t>累了</w:t>
      </w:r>
      <w:r>
        <w:rPr>
          <w:rFonts w:eastAsia="Helvetica" w:hint="eastAsia"/>
          <w:color w:val="242F33"/>
          <w:spacing w:val="2"/>
          <w:kern w:val="0"/>
          <w:sz w:val="18"/>
          <w:szCs w:val="18"/>
          <w:u w:color="242F33"/>
          <w:lang w:eastAsia="zh-CN"/>
        </w:rPr>
        <w:t>，红酒帮</w:t>
      </w:r>
      <w:proofErr w:type="gramStart"/>
      <w:r>
        <w:rPr>
          <w:rFonts w:eastAsia="Helvetica" w:hint="eastAsia"/>
          <w:color w:val="242F33"/>
          <w:spacing w:val="2"/>
          <w:kern w:val="0"/>
          <w:sz w:val="18"/>
          <w:szCs w:val="18"/>
          <w:u w:color="242F33"/>
          <w:lang w:eastAsia="zh-CN"/>
        </w:rPr>
        <w:t>了倒</w:t>
      </w:r>
      <w:proofErr w:type="gramEnd"/>
      <w:r>
        <w:rPr>
          <w:rFonts w:eastAsia="Helvetica" w:hint="eastAsia"/>
          <w:color w:val="242F33"/>
          <w:spacing w:val="2"/>
          <w:kern w:val="0"/>
          <w:sz w:val="18"/>
          <w:szCs w:val="18"/>
          <w:u w:color="242F33"/>
          <w:lang w:eastAsia="zh-CN"/>
        </w:rPr>
        <w:t>忙，让他觉得暖洋洋的，在惬意的倦意中几乎要失去意识。他眨了很多次眼，努力睁着眼睛，集中精神看电视。当支撑不住的时候，他用指甲掐住手心，但这单调的</w:t>
      </w:r>
      <w:proofErr w:type="gramStart"/>
      <w:r>
        <w:rPr>
          <w:rFonts w:eastAsia="Helvetica" w:hint="eastAsia"/>
          <w:color w:val="242F33"/>
          <w:spacing w:val="2"/>
          <w:kern w:val="0"/>
          <w:sz w:val="18"/>
          <w:szCs w:val="18"/>
          <w:u w:color="242F33"/>
          <w:lang w:eastAsia="zh-CN"/>
        </w:rPr>
        <w:t>痛意也很快不</w:t>
      </w:r>
      <w:proofErr w:type="gramEnd"/>
      <w:r>
        <w:rPr>
          <w:rFonts w:eastAsia="Helvetica" w:hint="eastAsia"/>
          <w:color w:val="242F33"/>
          <w:spacing w:val="2"/>
          <w:kern w:val="0"/>
          <w:sz w:val="18"/>
          <w:szCs w:val="18"/>
          <w:u w:color="242F33"/>
          <w:lang w:eastAsia="zh-CN"/>
        </w:rPr>
        <w:t>起作用了。</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He finds it imp</w:t>
      </w:r>
      <w:r>
        <w:rPr>
          <w:rFonts w:ascii="Helvetica"/>
          <w:color w:val="242F33"/>
          <w:spacing w:val="2"/>
          <w:kern w:val="0"/>
          <w:sz w:val="18"/>
          <w:szCs w:val="18"/>
          <w:u w:color="242F33"/>
        </w:rPr>
        <w:t xml:space="preserve">ossible to stay focused on what the commentators are saying, and it doesn't help that he's barely following the dialogue from once sentence to another. Before long, his head is drooping again. He closes his eyes for just a few blissful seconds - at least, </w:t>
      </w:r>
      <w:r>
        <w:rPr>
          <w:rFonts w:ascii="Helvetica"/>
          <w:color w:val="242F33"/>
          <w:spacing w:val="2"/>
          <w:kern w:val="0"/>
          <w:sz w:val="18"/>
          <w:szCs w:val="18"/>
          <w:u w:color="242F33"/>
        </w:rPr>
        <w:t>he means it to be seconds, but the weight of a good day's training presses down on his eyelids and he winds up yawning weakly and leaning over against Alexei's side without opening his eyes. And then his head finds Alexei's shoulder and Alexei's fingers cu</w:t>
      </w:r>
      <w:r>
        <w:rPr>
          <w:rFonts w:ascii="Helvetica"/>
          <w:color w:val="242F33"/>
          <w:spacing w:val="2"/>
          <w:kern w:val="0"/>
          <w:sz w:val="18"/>
          <w:szCs w:val="18"/>
          <w:u w:color="242F33"/>
        </w:rPr>
        <w:t>rl around his upper arm gently and he feels</w:t>
      </w:r>
      <w:r>
        <w:rPr>
          <w:rFonts w:hAnsi="Helvetica"/>
          <w:color w:val="242F33"/>
          <w:spacing w:val="2"/>
          <w:kern w:val="0"/>
          <w:sz w:val="18"/>
          <w:szCs w:val="18"/>
          <w:u w:color="242F33"/>
        </w:rPr>
        <w:t>…</w:t>
      </w:r>
      <w:r>
        <w:rPr>
          <w:rFonts w:hAnsi="Helvetica"/>
          <w:color w:val="242F33"/>
          <w:spacing w:val="2"/>
          <w:kern w:val="0"/>
          <w:sz w:val="18"/>
          <w:szCs w:val="18"/>
          <w:u w:color="242F33"/>
        </w:rPr>
        <w:t xml:space="preserve"> </w:t>
      </w:r>
      <w:r>
        <w:rPr>
          <w:rFonts w:ascii="Helvetica"/>
          <w:color w:val="242F33"/>
          <w:spacing w:val="2"/>
          <w:kern w:val="0"/>
          <w:sz w:val="18"/>
          <w:szCs w:val="18"/>
          <w:u w:color="242F33"/>
        </w:rPr>
        <w:t>easy, relaxed,</w:t>
      </w:r>
      <w:r>
        <w:rPr>
          <w:rFonts w:hAnsi="Helvetica"/>
          <w:color w:val="242F33"/>
          <w:spacing w:val="2"/>
          <w:kern w:val="0"/>
          <w:sz w:val="18"/>
          <w:szCs w:val="18"/>
          <w:u w:color="242F33"/>
        </w:rPr>
        <w:t> </w:t>
      </w:r>
      <w:r>
        <w:rPr>
          <w:rFonts w:ascii="Helvetica"/>
          <w:i/>
          <w:iCs/>
          <w:color w:val="242F33"/>
          <w:spacing w:val="2"/>
          <w:kern w:val="0"/>
          <w:sz w:val="18"/>
          <w:szCs w:val="18"/>
          <w:u w:color="242F33"/>
        </w:rPr>
        <w:t>warm</w:t>
      </w:r>
      <w:r>
        <w:rPr>
          <w:rFonts w:ascii="Helvetica"/>
          <w:color w:val="242F33"/>
          <w:spacing w:val="2"/>
          <w:kern w:val="0"/>
          <w:sz w:val="18"/>
          <w:szCs w:val="18"/>
          <w:u w:color="242F33"/>
        </w:rPr>
        <w:t>, and he's asleep before he can ponder anything else.</w:t>
      </w:r>
    </w:p>
    <w:p w:rsidR="002D5C8B" w:rsidRDefault="00B711AC">
      <w:pPr>
        <w:rPr>
          <w:rFonts w:ascii="Helvetica" w:eastAsia="Helvetica" w:hAnsi="Helvetica" w:cs="Helvetica"/>
          <w:color w:val="242F33"/>
          <w:spacing w:val="2"/>
          <w:kern w:val="0"/>
          <w:sz w:val="18"/>
          <w:szCs w:val="18"/>
          <w:u w:color="242F33"/>
          <w:lang w:eastAsia="zh-CN"/>
        </w:rPr>
      </w:pPr>
      <w:r>
        <w:rPr>
          <w:rFonts w:eastAsia="Helvetica" w:hint="eastAsia"/>
          <w:color w:val="242F33"/>
          <w:spacing w:val="2"/>
          <w:kern w:val="0"/>
          <w:sz w:val="18"/>
          <w:szCs w:val="18"/>
          <w:u w:color="242F33"/>
          <w:lang w:eastAsia="zh-CN"/>
        </w:rPr>
        <w:t>他发现要全神贯注听解说是不可能的，这个发现也无法帮助他连贯地理解句子。没多久，他的</w:t>
      </w:r>
      <w:proofErr w:type="gramStart"/>
      <w:r>
        <w:rPr>
          <w:rFonts w:eastAsia="Helvetica" w:hint="eastAsia"/>
          <w:color w:val="242F33"/>
          <w:spacing w:val="2"/>
          <w:kern w:val="0"/>
          <w:sz w:val="18"/>
          <w:szCs w:val="18"/>
          <w:u w:color="242F33"/>
          <w:lang w:eastAsia="zh-CN"/>
        </w:rPr>
        <w:t>脑袋又垂了</w:t>
      </w:r>
      <w:proofErr w:type="gramEnd"/>
      <w:r>
        <w:rPr>
          <w:rFonts w:eastAsia="Helvetica" w:hint="eastAsia"/>
          <w:color w:val="242F33"/>
          <w:spacing w:val="2"/>
          <w:kern w:val="0"/>
          <w:sz w:val="18"/>
          <w:szCs w:val="18"/>
          <w:u w:color="242F33"/>
          <w:lang w:eastAsia="zh-CN"/>
        </w:rPr>
        <w:t>下来。他闭上了眼，那几秒钟的放松真是妙不可言</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至少，他觉得是几秒钟，但是一整天训练的强度都仿佛压在了他的眼皮上，他微弱地打了个哈欠，眼睛也没睁开，就又往阿列克谢那边靠去。他的脑袋找到</w:t>
      </w:r>
      <w:r>
        <w:rPr>
          <w:rFonts w:eastAsia="Helvetica" w:hint="eastAsia"/>
          <w:color w:val="242F33"/>
          <w:spacing w:val="2"/>
          <w:kern w:val="0"/>
          <w:sz w:val="18"/>
          <w:szCs w:val="18"/>
          <w:u w:color="242F33"/>
          <w:lang w:eastAsia="zh-CN"/>
        </w:rPr>
        <w:t>了阿列克谢的肩膀，阿列克谢的手指温柔地缠住了他的上臂，他感到</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纯粹，轻松，</w:t>
      </w:r>
      <w:r>
        <w:rPr>
          <w:rFonts w:eastAsia="Helvetica" w:hint="eastAsia"/>
          <w:b/>
          <w:bCs/>
          <w:color w:val="242F33"/>
          <w:spacing w:val="2"/>
          <w:kern w:val="0"/>
          <w:sz w:val="18"/>
          <w:szCs w:val="18"/>
          <w:u w:color="242F33"/>
          <w:lang w:eastAsia="zh-CN"/>
        </w:rPr>
        <w:t>温暖</w:t>
      </w:r>
      <w:r>
        <w:rPr>
          <w:rFonts w:eastAsia="Helvetica" w:hint="eastAsia"/>
          <w:color w:val="242F33"/>
          <w:spacing w:val="2"/>
          <w:kern w:val="0"/>
          <w:sz w:val="18"/>
          <w:szCs w:val="18"/>
          <w:u w:color="242F33"/>
          <w:lang w:eastAsia="zh-CN"/>
        </w:rPr>
        <w:t>，他睡着了，在他能思考任何事之前。</w:t>
      </w:r>
    </w:p>
    <w:p w:rsidR="002D5C8B" w:rsidRDefault="002D5C8B">
      <w:pPr>
        <w:rPr>
          <w:rFonts w:ascii="Helvetica" w:eastAsia="Helvetica" w:hAnsi="Helvetica" w:cs="Helvetica"/>
          <w:color w:val="242F33"/>
          <w:spacing w:val="2"/>
          <w:kern w:val="0"/>
          <w:sz w:val="18"/>
          <w:szCs w:val="18"/>
          <w:u w:color="242F33"/>
          <w:lang w:eastAsia="zh-CN"/>
        </w:rPr>
      </w:pPr>
    </w:p>
    <w:p w:rsidR="002D5C8B" w:rsidRDefault="00B711AC">
      <w:pPr>
        <w:rPr>
          <w:rFonts w:ascii="Helvetica" w:eastAsia="Helvetica" w:hAnsi="Helvetica" w:cs="Helvetica"/>
          <w:color w:val="242F33"/>
          <w:spacing w:val="2"/>
          <w:kern w:val="0"/>
          <w:sz w:val="18"/>
          <w:szCs w:val="18"/>
          <w:u w:color="242F33"/>
        </w:rPr>
      </w:pPr>
      <w:r>
        <w:rPr>
          <w:rFonts w:ascii="Helvetica"/>
          <w:color w:val="242F33"/>
          <w:spacing w:val="2"/>
          <w:kern w:val="0"/>
          <w:sz w:val="18"/>
          <w:szCs w:val="18"/>
          <w:u w:color="242F33"/>
        </w:rPr>
        <w:t xml:space="preserve">When Evgeni wakes up, </w:t>
      </w:r>
      <w:proofErr w:type="gramStart"/>
      <w:r>
        <w:rPr>
          <w:rFonts w:ascii="Helvetica"/>
          <w:color w:val="242F33"/>
          <w:spacing w:val="2"/>
          <w:kern w:val="0"/>
          <w:sz w:val="18"/>
          <w:szCs w:val="18"/>
          <w:u w:color="242F33"/>
        </w:rPr>
        <w:t>it's</w:t>
      </w:r>
      <w:proofErr w:type="gramEnd"/>
      <w:r>
        <w:rPr>
          <w:rFonts w:ascii="Helvetica"/>
          <w:color w:val="242F33"/>
          <w:spacing w:val="2"/>
          <w:kern w:val="0"/>
          <w:sz w:val="18"/>
          <w:szCs w:val="18"/>
          <w:u w:color="242F33"/>
        </w:rPr>
        <w:t xml:space="preserve"> pitch black and he's more horizontal than he remembers being.</w:t>
      </w:r>
      <w:r>
        <w:rPr>
          <w:rFonts w:hAnsi="Helvetica"/>
          <w:color w:val="242F33"/>
          <w:spacing w:val="2"/>
          <w:kern w:val="0"/>
          <w:sz w:val="18"/>
          <w:szCs w:val="18"/>
          <w:u w:color="242F33"/>
        </w:rPr>
        <w:t> </w:t>
      </w:r>
    </w:p>
    <w:p w:rsidR="002D5C8B" w:rsidRDefault="00B711AC">
      <w:pPr>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当叶甫根尼醒来时，眼前一片漆黑，他的位置比自己记得的要平得多。</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 xml:space="preserve">There's a blanket draped across his back, gently tucked in around his </w:t>
      </w:r>
      <w:r>
        <w:rPr>
          <w:rFonts w:ascii="Helvetica"/>
          <w:color w:val="242F33"/>
          <w:spacing w:val="2"/>
          <w:kern w:val="0"/>
          <w:sz w:val="18"/>
          <w:szCs w:val="18"/>
          <w:u w:color="242F33"/>
        </w:rPr>
        <w:t xml:space="preserve">shoulders, but Alexei is gone. And his head hurts. </w:t>
      </w:r>
      <w:r>
        <w:rPr>
          <w:rFonts w:ascii="Helvetica"/>
          <w:color w:val="242F33"/>
          <w:spacing w:val="2"/>
          <w:kern w:val="0"/>
          <w:sz w:val="18"/>
          <w:szCs w:val="18"/>
          <w:u w:color="242F33"/>
        </w:rPr>
        <w:lastRenderedPageBreak/>
        <w:t>A bit of groping around determines that he's still on the couch; a glance at the glowing clock on the table by the couch determines that it's about four AM. He's still in his clothes, and his teeth taste u</w:t>
      </w:r>
      <w:r>
        <w:rPr>
          <w:rFonts w:ascii="Helvetica"/>
          <w:color w:val="242F33"/>
          <w:spacing w:val="2"/>
          <w:kern w:val="0"/>
          <w:sz w:val="18"/>
          <w:szCs w:val="18"/>
          <w:u w:color="242F33"/>
        </w:rPr>
        <w:t>npleasant since he never brushed his teeth, and they're supposed to be at practice in a matter of hours. Hours that he would usually spend asleep, but still. Evgeni sits up, rubbing his head in an attempt to clear it - he still feels a bit on the fuzzy sid</w:t>
      </w:r>
      <w:r>
        <w:rPr>
          <w:rFonts w:ascii="Helvetica"/>
          <w:color w:val="242F33"/>
          <w:spacing w:val="2"/>
          <w:kern w:val="0"/>
          <w:sz w:val="18"/>
          <w:szCs w:val="18"/>
          <w:u w:color="242F33"/>
        </w:rPr>
        <w:t>e - and peers around the room for landmarks.</w:t>
      </w:r>
    </w:p>
    <w:p w:rsidR="002D5C8B" w:rsidRDefault="00B711AC">
      <w:pPr>
        <w:rPr>
          <w:rFonts w:ascii="Helvetica" w:eastAsia="Helvetica" w:hAnsi="Helvetica" w:cs="Helvetica"/>
          <w:color w:val="242F33"/>
          <w:spacing w:val="2"/>
          <w:kern w:val="0"/>
          <w:sz w:val="18"/>
          <w:szCs w:val="18"/>
          <w:u w:color="242F33"/>
          <w:lang w:eastAsia="zh-CN"/>
        </w:rPr>
      </w:pPr>
      <w:r>
        <w:rPr>
          <w:rFonts w:eastAsia="Helvetica" w:hint="eastAsia"/>
          <w:color w:val="242F33"/>
          <w:spacing w:val="2"/>
          <w:kern w:val="0"/>
          <w:sz w:val="18"/>
          <w:szCs w:val="18"/>
          <w:u w:color="242F33"/>
          <w:lang w:eastAsia="zh-CN"/>
        </w:rPr>
        <w:t>他的背上有一条毯子，细心地裹住了他的肩膀，但阿列克谢不在。他的头很疼。他摸索了一下周围，发现自己仍然在沙发上；沙发旁的桌上有一只夜光钟，告诉他差不多凌晨了。他仍然穿着衣服，他的牙齿感觉很不好，因为他没有刷过牙，再过几个小时他们就要去训练了。通常他会再睡一会儿，但叶甫根尼</w:t>
      </w:r>
      <w:ins w:id="9" w:author="龙泉壁上鸣" w:date="2016-08-20T20:40:00Z">
        <w:r w:rsidR="00E12C0E">
          <w:rPr>
            <w:rFonts w:eastAsiaTheme="minorEastAsia"/>
            <w:color w:val="242F33"/>
            <w:spacing w:val="2"/>
            <w:kern w:val="0"/>
            <w:sz w:val="18"/>
            <w:szCs w:val="18"/>
            <w:u w:color="242F33"/>
            <w:lang w:eastAsia="zh-CN"/>
          </w:rPr>
          <w:t>坐</w:t>
        </w:r>
      </w:ins>
      <w:del w:id="10" w:author="龙泉壁上鸣" w:date="2016-08-20T20:40:00Z">
        <w:r w:rsidDel="00E12C0E">
          <w:rPr>
            <w:rFonts w:eastAsia="Helvetica" w:hint="eastAsia"/>
            <w:color w:val="242F33"/>
            <w:spacing w:val="2"/>
            <w:kern w:val="0"/>
            <w:sz w:val="18"/>
            <w:szCs w:val="18"/>
            <w:u w:color="242F33"/>
            <w:lang w:eastAsia="zh-CN"/>
          </w:rPr>
          <w:delText>做</w:delText>
        </w:r>
      </w:del>
      <w:r>
        <w:rPr>
          <w:rFonts w:eastAsia="Helvetica" w:hint="eastAsia"/>
          <w:color w:val="242F33"/>
          <w:spacing w:val="2"/>
          <w:kern w:val="0"/>
          <w:sz w:val="18"/>
          <w:szCs w:val="18"/>
          <w:u w:color="242F33"/>
          <w:lang w:eastAsia="zh-CN"/>
        </w:rPr>
        <w:t>了起来，揉着自己的脑袋，企图清醒一些</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他仍然有点迷糊</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望着周围想找到些有用的东西。</w:t>
      </w:r>
    </w:p>
    <w:p w:rsidR="002D5C8B" w:rsidRDefault="00B711AC">
      <w:pPr>
        <w:rPr>
          <w:rFonts w:ascii="Helvetica" w:eastAsia="Helvetica" w:hAnsi="Helvetica" w:cs="Helvetica"/>
          <w:color w:val="242F33"/>
          <w:spacing w:val="2"/>
          <w:kern w:val="0"/>
          <w:sz w:val="18"/>
          <w:szCs w:val="18"/>
          <w:u w:color="242F33"/>
        </w:rPr>
      </w:pPr>
      <w:r>
        <w:rPr>
          <w:rFonts w:ascii="Helvetica" w:eastAsia="Helvetica" w:hAnsi="Helvetica" w:cs="Helvetica"/>
          <w:color w:val="242F33"/>
          <w:spacing w:val="2"/>
          <w:kern w:val="0"/>
          <w:sz w:val="18"/>
          <w:szCs w:val="18"/>
          <w:u w:color="242F33"/>
          <w:lang w:eastAsia="zh-CN"/>
        </w:rPr>
        <w:br/>
      </w:r>
      <w:proofErr w:type="spellStart"/>
      <w:r>
        <w:rPr>
          <w:rFonts w:ascii="Helvetica"/>
          <w:color w:val="242F33"/>
          <w:spacing w:val="2"/>
          <w:kern w:val="0"/>
          <w:sz w:val="18"/>
          <w:szCs w:val="18"/>
          <w:u w:color="242F33"/>
        </w:rPr>
        <w:t>adile</w:t>
      </w:r>
      <w:proofErr w:type="spellEnd"/>
      <w:r>
        <w:rPr>
          <w:rFonts w:ascii="Helvetica"/>
          <w:color w:val="242F33"/>
          <w:spacing w:val="2"/>
          <w:kern w:val="0"/>
          <w:sz w:val="18"/>
          <w:szCs w:val="18"/>
          <w:u w:color="242F33"/>
        </w:rPr>
        <w:t xml:space="preserve"> he gathers his senses, E</w:t>
      </w:r>
      <w:r>
        <w:rPr>
          <w:rFonts w:ascii="Helvetica"/>
          <w:color w:val="242F33"/>
          <w:spacing w:val="2"/>
          <w:kern w:val="0"/>
          <w:sz w:val="18"/>
          <w:szCs w:val="18"/>
          <w:u w:color="242F33"/>
        </w:rPr>
        <w:t xml:space="preserve">vgeni decides that he'll find his things, slip out, and call Alexei first thing in the morning as soon as he's showered and washed his face and prepared himself to convince </w:t>
      </w:r>
      <w:proofErr w:type="spellStart"/>
      <w:r>
        <w:rPr>
          <w:rFonts w:ascii="Helvetica"/>
          <w:color w:val="242F33"/>
          <w:spacing w:val="2"/>
          <w:kern w:val="0"/>
          <w:sz w:val="18"/>
          <w:szCs w:val="18"/>
          <w:u w:color="242F33"/>
        </w:rPr>
        <w:t>Mishin</w:t>
      </w:r>
      <w:proofErr w:type="spellEnd"/>
      <w:r>
        <w:rPr>
          <w:rFonts w:ascii="Helvetica"/>
          <w:color w:val="242F33"/>
          <w:spacing w:val="2"/>
          <w:kern w:val="0"/>
          <w:sz w:val="18"/>
          <w:szCs w:val="18"/>
          <w:u w:color="242F33"/>
        </w:rPr>
        <w:t xml:space="preserve"> that he has</w:t>
      </w:r>
      <w:r>
        <w:rPr>
          <w:rFonts w:hAnsi="Helvetica"/>
          <w:color w:val="242F33"/>
          <w:spacing w:val="2"/>
          <w:kern w:val="0"/>
          <w:sz w:val="18"/>
          <w:szCs w:val="18"/>
          <w:u w:color="242F33"/>
        </w:rPr>
        <w:t> </w:t>
      </w:r>
      <w:r>
        <w:rPr>
          <w:rFonts w:ascii="Helvetica"/>
          <w:i/>
          <w:iCs/>
          <w:color w:val="242F33"/>
          <w:spacing w:val="2"/>
          <w:kern w:val="0"/>
          <w:sz w:val="18"/>
          <w:szCs w:val="18"/>
          <w:u w:color="242F33"/>
        </w:rPr>
        <w:t>not</w:t>
      </w:r>
      <w:r>
        <w:rPr>
          <w:rFonts w:hAnsi="Helvetica"/>
          <w:color w:val="242F33"/>
          <w:spacing w:val="2"/>
          <w:kern w:val="0"/>
          <w:sz w:val="18"/>
          <w:szCs w:val="18"/>
          <w:u w:color="242F33"/>
        </w:rPr>
        <w:t> </w:t>
      </w:r>
      <w:r>
        <w:rPr>
          <w:rFonts w:ascii="Helvetica"/>
          <w:color w:val="242F33"/>
          <w:spacing w:val="2"/>
          <w:kern w:val="0"/>
          <w:sz w:val="18"/>
          <w:szCs w:val="18"/>
          <w:u w:color="242F33"/>
        </w:rPr>
        <w:t>been drinking.</w:t>
      </w:r>
    </w:p>
    <w:p w:rsidR="002D5C8B" w:rsidRDefault="00B711AC">
      <w:pPr>
        <w:rPr>
          <w:rFonts w:ascii="Helvetica" w:eastAsia="Helvetica" w:hAnsi="Helvetica" w:cs="Helvetica"/>
          <w:color w:val="242F33"/>
          <w:spacing w:val="2"/>
          <w:kern w:val="0"/>
          <w:sz w:val="18"/>
          <w:szCs w:val="18"/>
          <w:u w:color="242F33"/>
          <w:lang w:eastAsia="zh-CN"/>
        </w:rPr>
      </w:pPr>
      <w:r>
        <w:rPr>
          <w:rFonts w:eastAsia="Helvetica" w:hint="eastAsia"/>
          <w:color w:val="242F33"/>
          <w:spacing w:val="2"/>
          <w:kern w:val="0"/>
          <w:sz w:val="18"/>
          <w:szCs w:val="18"/>
          <w:u w:color="242F33"/>
          <w:lang w:eastAsia="zh-CN"/>
        </w:rPr>
        <w:t>基于叶甫根尼目前的感觉，他决定收拾好自己的东西，悄悄离开，只要自己冲澡洗脸完毕，就在早上第</w:t>
      </w:r>
      <w:r>
        <w:rPr>
          <w:rFonts w:eastAsia="Helvetica" w:hint="eastAsia"/>
          <w:color w:val="242F33"/>
          <w:spacing w:val="2"/>
          <w:kern w:val="0"/>
          <w:sz w:val="18"/>
          <w:szCs w:val="18"/>
          <w:u w:color="242F33"/>
          <w:lang w:eastAsia="zh-CN"/>
        </w:rPr>
        <w:t>一时间给阿列克谢打电话，并且把自己收拾出一副能</w:t>
      </w:r>
      <w:proofErr w:type="gramStart"/>
      <w:r>
        <w:rPr>
          <w:rFonts w:eastAsia="Helvetica" w:hint="eastAsia"/>
          <w:color w:val="242F33"/>
          <w:spacing w:val="2"/>
          <w:kern w:val="0"/>
          <w:sz w:val="18"/>
          <w:szCs w:val="18"/>
          <w:u w:color="242F33"/>
          <w:lang w:eastAsia="zh-CN"/>
        </w:rPr>
        <w:t>说服米申自己</w:t>
      </w:r>
      <w:proofErr w:type="gramEnd"/>
      <w:r>
        <w:rPr>
          <w:rFonts w:eastAsia="Helvetica" w:hint="eastAsia"/>
          <w:b/>
          <w:bCs/>
          <w:color w:val="242F33"/>
          <w:spacing w:val="2"/>
          <w:kern w:val="0"/>
          <w:sz w:val="18"/>
          <w:szCs w:val="18"/>
          <w:u w:color="242F33"/>
          <w:lang w:eastAsia="zh-CN"/>
        </w:rPr>
        <w:t>没有</w:t>
      </w:r>
      <w:r>
        <w:rPr>
          <w:rFonts w:eastAsia="Helvetica" w:hint="eastAsia"/>
          <w:color w:val="242F33"/>
          <w:spacing w:val="2"/>
          <w:kern w:val="0"/>
          <w:sz w:val="18"/>
          <w:szCs w:val="18"/>
          <w:u w:color="242F33"/>
          <w:lang w:eastAsia="zh-CN"/>
        </w:rPr>
        <w:t>喝醉的模样。</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It sounds like a perfect plan. And it is, more or less; he finds his shoes and other belongings with a minimum of stubbed toes and is tiptoeing his way to the door when a light switches on somewhere in the depths of t</w:t>
      </w:r>
      <w:r>
        <w:rPr>
          <w:rFonts w:ascii="Helvetica"/>
          <w:color w:val="242F33"/>
          <w:spacing w:val="2"/>
          <w:kern w:val="0"/>
          <w:sz w:val="18"/>
          <w:szCs w:val="18"/>
          <w:u w:color="242F33"/>
        </w:rPr>
        <w:t xml:space="preserve">he apartment. Evgeni freezes like a burglar caught in the act and turns around to see Alexei standing in the doorway of his bedroom, rubbing his eyes. </w:t>
      </w:r>
      <w:r>
        <w:rPr>
          <w:rFonts w:ascii="Helvetica"/>
          <w:color w:val="242F33"/>
          <w:spacing w:val="2"/>
          <w:kern w:val="0"/>
          <w:sz w:val="18"/>
          <w:szCs w:val="18"/>
          <w:u w:color="242F33"/>
          <w:lang w:eastAsia="zh-CN"/>
        </w:rPr>
        <w:t>"</w:t>
      </w:r>
      <w:proofErr w:type="spellStart"/>
      <w:r>
        <w:rPr>
          <w:rFonts w:ascii="Helvetica"/>
          <w:color w:val="242F33"/>
          <w:spacing w:val="2"/>
          <w:kern w:val="0"/>
          <w:sz w:val="18"/>
          <w:szCs w:val="18"/>
          <w:u w:color="242F33"/>
          <w:lang w:eastAsia="zh-CN"/>
        </w:rPr>
        <w:t>Zhenya</w:t>
      </w:r>
      <w:proofErr w:type="spellEnd"/>
      <w:r>
        <w:rPr>
          <w:rFonts w:ascii="Helvetica"/>
          <w:color w:val="242F33"/>
          <w:spacing w:val="2"/>
          <w:kern w:val="0"/>
          <w:sz w:val="18"/>
          <w:szCs w:val="18"/>
          <w:u w:color="242F33"/>
          <w:lang w:eastAsia="zh-CN"/>
        </w:rPr>
        <w:t>?" he asks, wearily.</w:t>
      </w:r>
    </w:p>
    <w:p w:rsidR="002D5C8B" w:rsidRDefault="00B711AC">
      <w:pPr>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听起来真是个天衣无缝的计划，多多少少。他踮着脚，找到了自己的鞋子和其他的东西，正蹑手蹑脚走向门时，公寓的深处亮起了一束光。叶甫根尼就像入室盗窃被抓了现行那</w:t>
      </w:r>
      <w:r>
        <w:rPr>
          <w:rFonts w:eastAsia="Helvetica" w:hint="eastAsia"/>
          <w:color w:val="242F33"/>
          <w:spacing w:val="2"/>
          <w:kern w:val="0"/>
          <w:sz w:val="18"/>
          <w:szCs w:val="18"/>
          <w:u w:color="242F33"/>
          <w:lang w:eastAsia="zh-CN"/>
        </w:rPr>
        <w:t>样僵住了，他转过身来，看到阿列克谢站在卧室门口，揉着眼睛。</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热尼亚？</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他疲倦地问。</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 xml:space="preserve">"Sorry," Evgeni says, straightening up and turning his back to the door, resting his hand on the knob. </w:t>
      </w:r>
      <w:r>
        <w:rPr>
          <w:rFonts w:ascii="Helvetica"/>
          <w:color w:val="242F33"/>
          <w:spacing w:val="2"/>
          <w:kern w:val="0"/>
          <w:sz w:val="18"/>
          <w:szCs w:val="18"/>
          <w:u w:color="242F33"/>
        </w:rPr>
        <w:t>"I was just</w:t>
      </w:r>
      <w:r>
        <w:rPr>
          <w:rFonts w:hAnsi="Helvetica"/>
          <w:color w:val="242F33"/>
          <w:spacing w:val="2"/>
          <w:kern w:val="0"/>
          <w:sz w:val="18"/>
          <w:szCs w:val="18"/>
          <w:u w:color="242F33"/>
        </w:rPr>
        <w:t>…</w:t>
      </w:r>
      <w:r>
        <w:rPr>
          <w:rFonts w:hAnsi="Helvetica"/>
          <w:color w:val="242F33"/>
          <w:spacing w:val="2"/>
          <w:kern w:val="0"/>
          <w:sz w:val="18"/>
          <w:szCs w:val="18"/>
          <w:u w:color="242F33"/>
        </w:rPr>
        <w:t xml:space="preserve"> </w:t>
      </w:r>
      <w:r>
        <w:rPr>
          <w:rFonts w:ascii="Helvetica"/>
          <w:color w:val="242F33"/>
          <w:spacing w:val="2"/>
          <w:kern w:val="0"/>
          <w:sz w:val="18"/>
          <w:szCs w:val="18"/>
          <w:u w:color="242F33"/>
        </w:rPr>
        <w:t>going home.</w:t>
      </w:r>
      <w:r>
        <w:rPr>
          <w:rFonts w:hAnsi="Helvetica"/>
          <w:color w:val="242F33"/>
          <w:spacing w:val="2"/>
          <w:kern w:val="0"/>
          <w:sz w:val="18"/>
          <w:szCs w:val="18"/>
          <w:u w:color="242F33"/>
        </w:rPr>
        <w:t>”</w:t>
      </w:r>
    </w:p>
    <w:p w:rsidR="002D5C8B" w:rsidRDefault="00B711AC">
      <w:pPr>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对不起</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叶甫根尼说，站直了，转身朝</w:t>
      </w:r>
      <w:ins w:id="11" w:author="龙泉壁上鸣" w:date="2016-08-20T20:41:00Z">
        <w:r w:rsidR="00E12C0E">
          <w:rPr>
            <w:rFonts w:eastAsia="Helvetica" w:hint="eastAsia"/>
            <w:color w:val="242F33"/>
            <w:spacing w:val="2"/>
            <w:kern w:val="0"/>
            <w:sz w:val="18"/>
            <w:szCs w:val="18"/>
            <w:u w:color="242F33"/>
          </w:rPr>
          <w:t>背</w:t>
        </w:r>
        <w:proofErr w:type="spellEnd"/>
        <w:r w:rsidR="00E12C0E">
          <w:rPr>
            <w:rFonts w:asciiTheme="minorEastAsia" w:eastAsiaTheme="minorEastAsia" w:hAnsiTheme="minorEastAsia" w:hint="eastAsia"/>
            <w:color w:val="242F33"/>
            <w:spacing w:val="2"/>
            <w:kern w:val="0"/>
            <w:sz w:val="18"/>
            <w:szCs w:val="18"/>
            <w:u w:color="242F33"/>
            <w:lang w:eastAsia="zh-CN"/>
          </w:rPr>
          <w:t>？</w:t>
        </w:r>
      </w:ins>
      <w:proofErr w:type="spellStart"/>
      <w:r>
        <w:rPr>
          <w:rFonts w:eastAsia="Helvetica" w:hint="eastAsia"/>
          <w:color w:val="242F33"/>
          <w:spacing w:val="2"/>
          <w:kern w:val="0"/>
          <w:sz w:val="18"/>
          <w:szCs w:val="18"/>
          <w:u w:color="242F33"/>
        </w:rPr>
        <w:t>向门，把手放在把手上</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我正要</w:t>
      </w:r>
      <w:proofErr w:type="spellEnd"/>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回家</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 xml:space="preserve">"Why?" Alexei asks, yawning and walking </w:t>
      </w:r>
      <w:r>
        <w:rPr>
          <w:rFonts w:ascii="Helvetica"/>
          <w:color w:val="242F33"/>
          <w:spacing w:val="2"/>
          <w:kern w:val="0"/>
          <w:sz w:val="18"/>
          <w:szCs w:val="18"/>
          <w:u w:color="242F33"/>
        </w:rPr>
        <w:t>over to him. "It's late.</w:t>
      </w:r>
      <w:r>
        <w:rPr>
          <w:rFonts w:hAnsi="Helvetica"/>
          <w:color w:val="242F33"/>
          <w:spacing w:val="2"/>
          <w:kern w:val="0"/>
          <w:sz w:val="18"/>
          <w:szCs w:val="18"/>
          <w:u w:color="242F33"/>
        </w:rPr>
        <w:t>”</w:t>
      </w:r>
    </w:p>
    <w:p w:rsidR="002D5C8B" w:rsidRDefault="00B711AC">
      <w:pPr>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为什么</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阿列克谢问，打着哈欠走向他</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现在很晚了</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"I don't have any spare clothes," Evgeni says lamely.</w:t>
      </w:r>
    </w:p>
    <w:p w:rsidR="002D5C8B" w:rsidRDefault="00B711AC">
      <w:pPr>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我没有带换洗衣服。</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叶甫根尼无力地说。</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Alexei gives him a look, though his annoyance seems subdued, almost languid. "And of course you couldn't possibly borrow som</w:t>
      </w:r>
      <w:r>
        <w:rPr>
          <w:rFonts w:ascii="Helvetica"/>
          <w:color w:val="242F33"/>
          <w:spacing w:val="2"/>
          <w:kern w:val="0"/>
          <w:sz w:val="18"/>
          <w:szCs w:val="18"/>
          <w:u w:color="242F33"/>
        </w:rPr>
        <w:t>ething of mine?</w:t>
      </w:r>
      <w:r>
        <w:rPr>
          <w:rFonts w:hAnsi="Helvetica"/>
          <w:color w:val="242F33"/>
          <w:spacing w:val="2"/>
          <w:kern w:val="0"/>
          <w:sz w:val="18"/>
          <w:szCs w:val="18"/>
          <w:u w:color="242F33"/>
        </w:rPr>
        <w:t>”</w:t>
      </w:r>
    </w:p>
    <w:p w:rsidR="002D5C8B" w:rsidRDefault="00B711AC">
      <w:pPr>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阿列克谢看了他一眼，尽管他接下去的话没什么锋芒，几乎是无精打采的，</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当然你不可能问我借了？</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"I--" Evgeni thinks he might be blushing. He feels ridiculous enough. "You were asleep.</w:t>
      </w:r>
      <w:r>
        <w:rPr>
          <w:rFonts w:hAnsi="Helvetica"/>
          <w:color w:val="242F33"/>
          <w:spacing w:val="2"/>
          <w:kern w:val="0"/>
          <w:sz w:val="18"/>
          <w:szCs w:val="18"/>
          <w:u w:color="242F33"/>
        </w:rPr>
        <w:t>”</w:t>
      </w:r>
    </w:p>
    <w:p w:rsidR="002D5C8B" w:rsidRDefault="00B711AC">
      <w:pPr>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我</w:t>
      </w: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叶甫根尼觉得自己可能脸红了。他觉得一切够荒唐的了</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你睡着了</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w:t>
      </w:r>
      <w:proofErr w:type="spellStart"/>
      <w:r>
        <w:rPr>
          <w:rFonts w:ascii="Helvetica"/>
          <w:i/>
          <w:iCs/>
          <w:color w:val="242F33"/>
          <w:spacing w:val="2"/>
          <w:kern w:val="0"/>
          <w:sz w:val="18"/>
          <w:szCs w:val="18"/>
          <w:u w:color="242F33"/>
        </w:rPr>
        <w:t>Zhenya</w:t>
      </w:r>
      <w:proofErr w:type="spellEnd"/>
      <w:r>
        <w:rPr>
          <w:rFonts w:ascii="Helvetica"/>
          <w:color w:val="242F33"/>
          <w:spacing w:val="2"/>
          <w:kern w:val="0"/>
          <w:sz w:val="18"/>
          <w:szCs w:val="18"/>
          <w:u w:color="242F33"/>
        </w:rPr>
        <w:t xml:space="preserve">," Alexei says - or rather, sighs, stepping closer to </w:t>
      </w:r>
      <w:r>
        <w:rPr>
          <w:rFonts w:ascii="Helvetica"/>
          <w:color w:val="242F33"/>
          <w:spacing w:val="2"/>
          <w:kern w:val="0"/>
          <w:sz w:val="18"/>
          <w:szCs w:val="18"/>
          <w:u w:color="242F33"/>
        </w:rPr>
        <w:t>him as he does so. His eyes are heavy with sleep, but he's looking intently at Evgeni, looking through him. "I'm awake now. Why don't you just stay?</w:t>
      </w:r>
      <w:r>
        <w:rPr>
          <w:rFonts w:hAnsi="Helvetica"/>
          <w:color w:val="242F33"/>
          <w:spacing w:val="2"/>
          <w:kern w:val="0"/>
          <w:sz w:val="18"/>
          <w:szCs w:val="18"/>
          <w:u w:color="242F33"/>
        </w:rPr>
        <w:t>”</w:t>
      </w:r>
    </w:p>
    <w:p w:rsidR="002D5C8B" w:rsidRDefault="00B711AC">
      <w:pPr>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热尼亚</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阿列克谢说道</w:t>
      </w:r>
      <w:proofErr w:type="spellEnd"/>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或者，叹息道，走近了他。他的眼睛中满是困意，但他仍笔直地看向叶甫根尼，目光像是要穿透他</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我现在醒了。你为什么不留下？</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"I'd sleep better in my own be</w:t>
      </w:r>
      <w:r>
        <w:rPr>
          <w:rFonts w:ascii="Helvetica"/>
          <w:color w:val="242F33"/>
          <w:spacing w:val="2"/>
          <w:kern w:val="0"/>
          <w:sz w:val="18"/>
          <w:szCs w:val="18"/>
          <w:u w:color="242F33"/>
        </w:rPr>
        <w:t>d," Evgeni mumbles. He's just making excuses for himself now, and he knows it.</w:t>
      </w:r>
    </w:p>
    <w:p w:rsidR="002D5C8B" w:rsidRDefault="00B711AC">
      <w:pPr>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我在自己床上睡得比较好。</w:t>
      </w: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叶甫根尼咕哝着</w:t>
      </w:r>
      <w:proofErr w:type="spellEnd"/>
      <w:r>
        <w:rPr>
          <w:rFonts w:eastAsia="Helvetica" w:hint="eastAsia"/>
          <w:color w:val="242F33"/>
          <w:spacing w:val="2"/>
          <w:kern w:val="0"/>
          <w:sz w:val="18"/>
          <w:szCs w:val="18"/>
          <w:u w:color="242F33"/>
        </w:rPr>
        <w:t>。</w:t>
      </w:r>
      <w:r>
        <w:rPr>
          <w:rFonts w:eastAsia="Helvetica" w:hint="eastAsia"/>
          <w:color w:val="242F33"/>
          <w:spacing w:val="2"/>
          <w:kern w:val="0"/>
          <w:sz w:val="18"/>
          <w:szCs w:val="18"/>
          <w:u w:color="242F33"/>
          <w:lang w:eastAsia="zh-CN"/>
        </w:rPr>
        <w:t>他现在只是在给自己找借口，他知道。</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"If you don't like the couch," Alexei says petulantly, "you're always welcome in the</w:t>
      </w:r>
      <w:r>
        <w:rPr>
          <w:rFonts w:hAnsi="Helvetica"/>
          <w:color w:val="242F33"/>
          <w:spacing w:val="2"/>
          <w:kern w:val="0"/>
          <w:sz w:val="18"/>
          <w:szCs w:val="18"/>
          <w:u w:color="242F33"/>
        </w:rPr>
        <w:t> </w:t>
      </w:r>
      <w:r>
        <w:rPr>
          <w:rFonts w:ascii="Helvetica"/>
          <w:i/>
          <w:iCs/>
          <w:color w:val="242F33"/>
          <w:spacing w:val="2"/>
          <w:kern w:val="0"/>
          <w:sz w:val="18"/>
          <w:szCs w:val="18"/>
          <w:u w:color="242F33"/>
        </w:rPr>
        <w:t>bed</w:t>
      </w:r>
      <w:r>
        <w:rPr>
          <w:rFonts w:ascii="Helvetica"/>
          <w:color w:val="242F33"/>
          <w:spacing w:val="2"/>
          <w:kern w:val="0"/>
          <w:sz w:val="18"/>
          <w:szCs w:val="18"/>
          <w:u w:color="242F33"/>
        </w:rPr>
        <w:t>.</w:t>
      </w:r>
      <w:r>
        <w:rPr>
          <w:rFonts w:hAnsi="Helvetica"/>
          <w:color w:val="242F33"/>
          <w:spacing w:val="2"/>
          <w:kern w:val="0"/>
          <w:sz w:val="18"/>
          <w:szCs w:val="18"/>
          <w:u w:color="242F33"/>
        </w:rPr>
        <w:t>”</w:t>
      </w:r>
    </w:p>
    <w:p w:rsidR="002D5C8B" w:rsidRDefault="00B711AC">
      <w:pPr>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如果你不喜欢沙发，</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阿列克谢任性地说，</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我的</w:t>
      </w:r>
      <w:r w:rsidRPr="00E12C0E">
        <w:rPr>
          <w:rFonts w:eastAsia="Helvetica" w:hint="eastAsia"/>
          <w:b/>
          <w:color w:val="242F33"/>
          <w:spacing w:val="2"/>
          <w:kern w:val="0"/>
          <w:sz w:val="18"/>
          <w:szCs w:val="18"/>
          <w:u w:color="242F33"/>
          <w:lang w:eastAsia="zh-CN"/>
          <w:rPrChange w:id="12" w:author="龙泉壁上鸣" w:date="2016-08-20T20:45:00Z">
            <w:rPr>
              <w:rFonts w:eastAsia="Helvetica" w:hint="eastAsia"/>
              <w:color w:val="242F33"/>
              <w:spacing w:val="2"/>
              <w:kern w:val="0"/>
              <w:sz w:val="18"/>
              <w:szCs w:val="18"/>
              <w:u w:color="242F33"/>
              <w:lang w:eastAsia="zh-CN"/>
            </w:rPr>
          </w:rPrChange>
        </w:rPr>
        <w:t>床</w:t>
      </w:r>
      <w:r>
        <w:rPr>
          <w:rFonts w:eastAsia="Helvetica" w:hint="eastAsia"/>
          <w:color w:val="242F33"/>
          <w:spacing w:val="2"/>
          <w:kern w:val="0"/>
          <w:sz w:val="18"/>
          <w:szCs w:val="18"/>
          <w:u w:color="242F33"/>
          <w:lang w:eastAsia="zh-CN"/>
        </w:rPr>
        <w:t>永远为你留着。</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Evgeni look</w:t>
      </w:r>
      <w:r>
        <w:rPr>
          <w:rFonts w:ascii="Helvetica"/>
          <w:color w:val="242F33"/>
          <w:spacing w:val="2"/>
          <w:kern w:val="0"/>
          <w:sz w:val="18"/>
          <w:szCs w:val="18"/>
          <w:u w:color="242F33"/>
        </w:rPr>
        <w:t>s up abruptly, startled.</w:t>
      </w:r>
    </w:p>
    <w:p w:rsidR="002D5C8B" w:rsidRDefault="00B711AC">
      <w:pPr>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叶甫根尼猛然抬起头，他震惊了。</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For several long moments, Alexei doesn't seem to realize that he's said anything out of place. Then, Evgeni watches realization - with a faint tinge of horror - dawn on his face.</w:t>
      </w:r>
      <w:r>
        <w:rPr>
          <w:rFonts w:hAnsi="Helvetica"/>
          <w:color w:val="242F33"/>
          <w:spacing w:val="2"/>
          <w:kern w:val="0"/>
          <w:sz w:val="18"/>
          <w:szCs w:val="18"/>
          <w:u w:color="242F33"/>
        </w:rPr>
        <w:t> </w:t>
      </w:r>
    </w:p>
    <w:p w:rsidR="002D5C8B" w:rsidRDefault="00B711AC">
      <w:pPr>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相当一段时间内，阿列克谢似乎没有意识到自己说了什么出格的话。接着，叶甫根尼看到了醒悟的表情</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带着一丝惊惧</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逐渐爬上了他的脸庞。</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"I," Alexei begins, but can't seem to make anything else come out. "I, I mean</w:t>
      </w:r>
      <w:r>
        <w:rPr>
          <w:rFonts w:hAnsi="Helvetica"/>
          <w:color w:val="242F33"/>
          <w:spacing w:val="2"/>
          <w:kern w:val="0"/>
          <w:sz w:val="18"/>
          <w:szCs w:val="18"/>
          <w:u w:color="242F33"/>
        </w:rPr>
        <w:t>—</w:t>
      </w:r>
      <w:r>
        <w:rPr>
          <w:rFonts w:ascii="Helvetica"/>
          <w:color w:val="242F33"/>
          <w:spacing w:val="2"/>
          <w:kern w:val="0"/>
          <w:sz w:val="18"/>
          <w:szCs w:val="18"/>
          <w:u w:color="242F33"/>
        </w:rPr>
        <w:t>"</w:t>
      </w:r>
    </w:p>
    <w:p w:rsidR="002D5C8B" w:rsidRDefault="00B711AC">
      <w:pPr>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rPr>
        <w:t>“</w:t>
      </w:r>
      <w:r>
        <w:rPr>
          <w:rFonts w:eastAsia="Helvetica" w:hint="eastAsia"/>
          <w:color w:val="242F33"/>
          <w:spacing w:val="2"/>
          <w:kern w:val="0"/>
          <w:sz w:val="18"/>
          <w:szCs w:val="18"/>
          <w:u w:color="242F33"/>
        </w:rPr>
        <w:t>我，</w:t>
      </w: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阿列克谢开口了，但似乎说不出任何其他的话</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我，我的意思是</w:t>
      </w:r>
      <w:proofErr w:type="spellEnd"/>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w:t>
      </w:r>
      <w:r>
        <w:rPr>
          <w:rFonts w:ascii="Helvetica"/>
          <w:i/>
          <w:iCs/>
          <w:color w:val="242F33"/>
          <w:spacing w:val="2"/>
          <w:kern w:val="0"/>
          <w:sz w:val="18"/>
          <w:szCs w:val="18"/>
          <w:u w:color="242F33"/>
        </w:rPr>
        <w:t>Fuck</w:t>
      </w:r>
      <w:r>
        <w:rPr>
          <w:rFonts w:ascii="Helvetica"/>
          <w:color w:val="242F33"/>
          <w:spacing w:val="2"/>
          <w:kern w:val="0"/>
          <w:sz w:val="18"/>
          <w:szCs w:val="18"/>
          <w:u w:color="242F33"/>
        </w:rPr>
        <w:t>," Evgeni says, and tries to step back. His back connects with the</w:t>
      </w:r>
      <w:r>
        <w:rPr>
          <w:rFonts w:ascii="Helvetica"/>
          <w:color w:val="242F33"/>
          <w:spacing w:val="2"/>
          <w:kern w:val="0"/>
          <w:sz w:val="18"/>
          <w:szCs w:val="18"/>
          <w:u w:color="242F33"/>
        </w:rPr>
        <w:t xml:space="preserve"> door; an odd kind of panic seizes in his chest. "Fuck, </w:t>
      </w:r>
      <w:proofErr w:type="spellStart"/>
      <w:r>
        <w:rPr>
          <w:rFonts w:ascii="Helvetica"/>
          <w:color w:val="242F33"/>
          <w:spacing w:val="2"/>
          <w:kern w:val="0"/>
          <w:sz w:val="18"/>
          <w:szCs w:val="18"/>
          <w:u w:color="242F33"/>
        </w:rPr>
        <w:t>Lyosha</w:t>
      </w:r>
      <w:proofErr w:type="spellEnd"/>
      <w:r>
        <w:rPr>
          <w:rFonts w:ascii="Helvetica"/>
          <w:color w:val="242F33"/>
          <w:spacing w:val="2"/>
          <w:kern w:val="0"/>
          <w:sz w:val="18"/>
          <w:szCs w:val="18"/>
          <w:u w:color="242F33"/>
        </w:rPr>
        <w:t>, that's what this is, you still - you want</w:t>
      </w:r>
      <w:r>
        <w:rPr>
          <w:rFonts w:hAnsi="Helvetica"/>
          <w:color w:val="242F33"/>
          <w:spacing w:val="2"/>
          <w:kern w:val="0"/>
          <w:sz w:val="18"/>
          <w:szCs w:val="18"/>
          <w:u w:color="242F33"/>
        </w:rPr>
        <w:t>—</w:t>
      </w:r>
      <w:r>
        <w:rPr>
          <w:rFonts w:ascii="Helvetica"/>
          <w:color w:val="242F33"/>
          <w:spacing w:val="2"/>
          <w:kern w:val="0"/>
          <w:sz w:val="18"/>
          <w:szCs w:val="18"/>
          <w:u w:color="242F33"/>
        </w:rPr>
        <w:t>"</w:t>
      </w:r>
    </w:p>
    <w:p w:rsidR="002D5C8B" w:rsidRDefault="00B711AC">
      <w:pPr>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sidRPr="00E12C0E">
        <w:rPr>
          <w:rFonts w:eastAsia="Helvetica" w:hint="eastAsia"/>
          <w:b/>
          <w:color w:val="242F33"/>
          <w:spacing w:val="2"/>
          <w:kern w:val="0"/>
          <w:sz w:val="18"/>
          <w:szCs w:val="18"/>
          <w:u w:color="242F33"/>
          <w:lang w:eastAsia="zh-CN"/>
          <w:rPrChange w:id="13" w:author="龙泉壁上鸣" w:date="2016-08-20T20:46:00Z">
            <w:rPr>
              <w:rFonts w:eastAsia="Helvetica" w:hint="eastAsia"/>
              <w:color w:val="242F33"/>
              <w:spacing w:val="2"/>
              <w:kern w:val="0"/>
              <w:sz w:val="18"/>
              <w:szCs w:val="18"/>
              <w:u w:color="242F33"/>
              <w:lang w:eastAsia="zh-CN"/>
            </w:rPr>
          </w:rPrChange>
        </w:rPr>
        <w:t>操</w:t>
      </w:r>
      <w:r>
        <w:rPr>
          <w:rFonts w:eastAsia="Helvetica" w:hint="eastAsia"/>
          <w:color w:val="242F33"/>
          <w:spacing w:val="2"/>
          <w:kern w:val="0"/>
          <w:sz w:val="18"/>
          <w:szCs w:val="18"/>
          <w:u w:color="242F33"/>
          <w:lang w:eastAsia="zh-CN"/>
        </w:rPr>
        <w:t>，</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叶甫根尼说，试图往后退。他的背碰到了门；一种奇怪的眩晕感紧紧抓住了他的心口。</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操，廖莎，这就是那件事，你还是</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你想要</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lastRenderedPageBreak/>
        <w:t>Alexei's mouth falls open slightly, and the fear in his eyes must mirror Evgeni'</w:t>
      </w:r>
      <w:r>
        <w:rPr>
          <w:rFonts w:ascii="Helvetica"/>
          <w:color w:val="242F33"/>
          <w:spacing w:val="2"/>
          <w:kern w:val="0"/>
          <w:sz w:val="18"/>
          <w:szCs w:val="18"/>
          <w:u w:color="242F33"/>
          <w:lang w:eastAsia="zh-CN"/>
        </w:rPr>
        <w:t xml:space="preserve">s. </w:t>
      </w:r>
      <w:r>
        <w:rPr>
          <w:rFonts w:ascii="Helvetica"/>
          <w:color w:val="242F33"/>
          <w:spacing w:val="2"/>
          <w:kern w:val="0"/>
          <w:sz w:val="18"/>
          <w:szCs w:val="18"/>
          <w:u w:color="242F33"/>
        </w:rPr>
        <w:t>"No.</w:t>
      </w:r>
      <w:r>
        <w:rPr>
          <w:rFonts w:hAnsi="Helvetica"/>
          <w:color w:val="242F33"/>
          <w:spacing w:val="2"/>
          <w:kern w:val="0"/>
          <w:sz w:val="18"/>
          <w:szCs w:val="18"/>
          <w:u w:color="242F33"/>
        </w:rPr>
        <w:t> </w:t>
      </w:r>
      <w:r>
        <w:rPr>
          <w:rFonts w:ascii="Helvetica"/>
          <w:i/>
          <w:iCs/>
          <w:color w:val="242F33"/>
          <w:spacing w:val="2"/>
          <w:kern w:val="0"/>
          <w:sz w:val="18"/>
          <w:szCs w:val="18"/>
          <w:u w:color="242F33"/>
        </w:rPr>
        <w:t>No</w:t>
      </w:r>
      <w:r>
        <w:rPr>
          <w:rFonts w:ascii="Helvetica"/>
          <w:color w:val="242F33"/>
          <w:spacing w:val="2"/>
          <w:kern w:val="0"/>
          <w:sz w:val="18"/>
          <w:szCs w:val="18"/>
          <w:u w:color="242F33"/>
        </w:rPr>
        <w:t xml:space="preserve">, </w:t>
      </w:r>
      <w:proofErr w:type="spellStart"/>
      <w:r>
        <w:rPr>
          <w:rFonts w:ascii="Helvetica"/>
          <w:color w:val="242F33"/>
          <w:spacing w:val="2"/>
          <w:kern w:val="0"/>
          <w:sz w:val="18"/>
          <w:szCs w:val="18"/>
          <w:u w:color="242F33"/>
        </w:rPr>
        <w:t>Zhenya</w:t>
      </w:r>
      <w:proofErr w:type="spellEnd"/>
      <w:r>
        <w:rPr>
          <w:rFonts w:ascii="Helvetica"/>
          <w:color w:val="242F33"/>
          <w:spacing w:val="2"/>
          <w:kern w:val="0"/>
          <w:sz w:val="18"/>
          <w:szCs w:val="18"/>
          <w:u w:color="242F33"/>
        </w:rPr>
        <w:t xml:space="preserve">, that's not what I mean, I mean I--" Evgeni starts to turn away, grabbing for the doorknob, but Alexei catches Evgeni's hand in his and steps in closer - close enough that Evgeni shivers, pressing his back against the door. </w:t>
      </w:r>
      <w:r>
        <w:rPr>
          <w:rFonts w:ascii="Helvetica"/>
          <w:color w:val="242F33"/>
          <w:spacing w:val="2"/>
          <w:kern w:val="0"/>
          <w:sz w:val="18"/>
          <w:szCs w:val="18"/>
          <w:u w:color="242F33"/>
          <w:lang w:eastAsia="zh-CN"/>
        </w:rPr>
        <w:t>"</w:t>
      </w:r>
      <w:r>
        <w:rPr>
          <w:rFonts w:ascii="Helvetica"/>
          <w:i/>
          <w:iCs/>
          <w:color w:val="242F33"/>
          <w:spacing w:val="2"/>
          <w:kern w:val="0"/>
          <w:sz w:val="18"/>
          <w:szCs w:val="18"/>
          <w:u w:color="242F33"/>
          <w:lang w:eastAsia="zh-CN"/>
        </w:rPr>
        <w:t>Wait</w:t>
      </w:r>
      <w:r>
        <w:rPr>
          <w:rFonts w:ascii="Helvetica"/>
          <w:color w:val="242F33"/>
          <w:spacing w:val="2"/>
          <w:kern w:val="0"/>
          <w:sz w:val="18"/>
          <w:szCs w:val="18"/>
          <w:u w:color="242F33"/>
          <w:lang w:eastAsia="zh-CN"/>
        </w:rPr>
        <w:t xml:space="preserve">, </w:t>
      </w:r>
      <w:proofErr w:type="spellStart"/>
      <w:r>
        <w:rPr>
          <w:rFonts w:ascii="Helvetica"/>
          <w:color w:val="242F33"/>
          <w:spacing w:val="2"/>
          <w:kern w:val="0"/>
          <w:sz w:val="18"/>
          <w:szCs w:val="18"/>
          <w:u w:color="242F33"/>
          <w:lang w:eastAsia="zh-CN"/>
        </w:rPr>
        <w:t>Zhenka</w:t>
      </w:r>
      <w:proofErr w:type="spellEnd"/>
      <w:r>
        <w:rPr>
          <w:rFonts w:ascii="Helvetica"/>
          <w:color w:val="242F33"/>
          <w:spacing w:val="2"/>
          <w:kern w:val="0"/>
          <w:sz w:val="18"/>
          <w:szCs w:val="18"/>
          <w:u w:color="242F33"/>
          <w:lang w:eastAsia="zh-CN"/>
        </w:rPr>
        <w:t>, please.</w:t>
      </w:r>
      <w:r>
        <w:rPr>
          <w:rFonts w:hAnsi="Helvetica"/>
          <w:color w:val="242F33"/>
          <w:spacing w:val="2"/>
          <w:kern w:val="0"/>
          <w:sz w:val="18"/>
          <w:szCs w:val="18"/>
          <w:u w:color="242F33"/>
          <w:lang w:eastAsia="zh-CN"/>
        </w:rPr>
        <w:t>”</w:t>
      </w:r>
    </w:p>
    <w:p w:rsidR="002D5C8B" w:rsidRDefault="00B711AC">
      <w:pPr>
        <w:rPr>
          <w:rFonts w:ascii="Helvetica" w:eastAsia="Helvetica" w:hAnsi="Helvetica" w:cs="Helvetica"/>
          <w:i/>
          <w:iCs/>
          <w:color w:val="242F33"/>
          <w:spacing w:val="2"/>
          <w:kern w:val="0"/>
          <w:sz w:val="18"/>
          <w:szCs w:val="18"/>
          <w:u w:color="242F33"/>
        </w:rPr>
      </w:pPr>
      <w:r>
        <w:rPr>
          <w:rFonts w:eastAsia="Helvetica" w:hint="eastAsia"/>
          <w:color w:val="242F33"/>
          <w:spacing w:val="2"/>
          <w:kern w:val="0"/>
          <w:sz w:val="18"/>
          <w:szCs w:val="18"/>
          <w:u w:color="242F33"/>
          <w:lang w:eastAsia="zh-CN"/>
        </w:rPr>
        <w:t>阿列克谢的嘴巴微微张开了，叶甫根尼在他的眼中看到了恐惧，自己一定也一样吧。</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不。</w:t>
      </w:r>
      <w:r w:rsidRPr="00E12C0E">
        <w:rPr>
          <w:rFonts w:eastAsia="Helvetica" w:hint="eastAsia"/>
          <w:b/>
          <w:color w:val="242F33"/>
          <w:spacing w:val="2"/>
          <w:kern w:val="0"/>
          <w:sz w:val="18"/>
          <w:szCs w:val="18"/>
          <w:u w:color="242F33"/>
          <w:lang w:eastAsia="zh-CN"/>
          <w:rPrChange w:id="14" w:author="龙泉壁上鸣" w:date="2016-08-20T20:46:00Z">
            <w:rPr>
              <w:rFonts w:eastAsia="Helvetica" w:hint="eastAsia"/>
              <w:color w:val="242F33"/>
              <w:spacing w:val="2"/>
              <w:kern w:val="0"/>
              <w:sz w:val="18"/>
              <w:szCs w:val="18"/>
              <w:u w:color="242F33"/>
              <w:lang w:eastAsia="zh-CN"/>
            </w:rPr>
          </w:rPrChange>
        </w:rPr>
        <w:t>不</w:t>
      </w:r>
      <w:r>
        <w:rPr>
          <w:rFonts w:eastAsia="Helvetica" w:hint="eastAsia"/>
          <w:color w:val="242F33"/>
          <w:spacing w:val="2"/>
          <w:kern w:val="0"/>
          <w:sz w:val="18"/>
          <w:szCs w:val="18"/>
          <w:u w:color="242F33"/>
          <w:lang w:eastAsia="zh-CN"/>
        </w:rPr>
        <w:t>，热尼亚，我不是这个意思，我是，我</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叶甫根尼转过身，抓住了门把手，但阿列克谢抓住了叶甫根尼的手，又靠近了一步</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近得让叶甫根尼颤抖，他被压在了门上。</w:t>
      </w:r>
      <w:r>
        <w:rPr>
          <w:rFonts w:hAnsi="Helvetica"/>
          <w:color w:val="242F33"/>
          <w:spacing w:val="2"/>
          <w:kern w:val="0"/>
          <w:sz w:val="18"/>
          <w:szCs w:val="18"/>
          <w:u w:color="242F33"/>
          <w:lang w:eastAsia="zh-CN"/>
        </w:rPr>
        <w:t>“</w:t>
      </w:r>
      <w:r>
        <w:rPr>
          <w:rFonts w:eastAsia="Helvetica" w:hint="eastAsia"/>
          <w:b/>
          <w:bCs/>
          <w:color w:val="242F33"/>
          <w:spacing w:val="2"/>
          <w:kern w:val="0"/>
          <w:sz w:val="18"/>
          <w:szCs w:val="18"/>
          <w:u w:color="242F33"/>
          <w:lang w:eastAsia="zh-CN"/>
        </w:rPr>
        <w:t>等等</w:t>
      </w:r>
      <w:r>
        <w:rPr>
          <w:rFonts w:eastAsia="Helvetica" w:hint="eastAsia"/>
          <w:color w:val="242F33"/>
          <w:spacing w:val="2"/>
          <w:kern w:val="0"/>
          <w:sz w:val="18"/>
          <w:szCs w:val="18"/>
          <w:u w:color="242F33"/>
          <w:lang w:eastAsia="zh-CN"/>
        </w:rPr>
        <w:t>，热尼卡，求你。</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t xml:space="preserve">Evgeni waits. His own breathing sounds harsh to his ears, and he can't look at Alexei. </w:t>
      </w:r>
      <w:r>
        <w:rPr>
          <w:rFonts w:ascii="Helvetica"/>
          <w:color w:val="242F33"/>
          <w:spacing w:val="2"/>
          <w:kern w:val="0"/>
          <w:sz w:val="18"/>
          <w:szCs w:val="18"/>
          <w:u w:color="242F33"/>
        </w:rPr>
        <w:t>Not now. Why</w:t>
      </w:r>
      <w:r>
        <w:rPr>
          <w:rFonts w:hAnsi="Helvetica"/>
          <w:color w:val="242F33"/>
          <w:spacing w:val="2"/>
          <w:kern w:val="0"/>
          <w:sz w:val="18"/>
          <w:szCs w:val="18"/>
          <w:u w:color="242F33"/>
        </w:rPr>
        <w:t> </w:t>
      </w:r>
      <w:r>
        <w:rPr>
          <w:rFonts w:ascii="Helvetica"/>
          <w:i/>
          <w:iCs/>
          <w:color w:val="242F33"/>
          <w:spacing w:val="2"/>
          <w:kern w:val="0"/>
          <w:sz w:val="18"/>
          <w:szCs w:val="18"/>
          <w:u w:color="242F33"/>
        </w:rPr>
        <w:t>now?</w:t>
      </w:r>
    </w:p>
    <w:p w:rsidR="002D5C8B" w:rsidRDefault="00B711AC">
      <w:pPr>
        <w:rPr>
          <w:rFonts w:ascii="Helvetica" w:eastAsia="Helvetica" w:hAnsi="Helvetica" w:cs="Helvetica"/>
          <w:color w:val="242F33"/>
          <w:spacing w:val="2"/>
          <w:kern w:val="0"/>
          <w:sz w:val="18"/>
          <w:szCs w:val="18"/>
          <w:u w:color="242F33"/>
        </w:rPr>
      </w:pPr>
      <w:proofErr w:type="spellStart"/>
      <w:r>
        <w:rPr>
          <w:rFonts w:eastAsia="Helvetica" w:hint="eastAsia"/>
          <w:i/>
          <w:iCs/>
          <w:color w:val="242F33"/>
          <w:spacing w:val="2"/>
          <w:kern w:val="0"/>
          <w:sz w:val="18"/>
          <w:szCs w:val="18"/>
          <w:u w:color="242F33"/>
        </w:rPr>
        <w:t>叶甫根尼等了。他的呼吸听起来如此刺耳，他也不能直视阿列克谢。现在不能。自己为什么要说现在</w:t>
      </w:r>
      <w:proofErr w:type="spellEnd"/>
      <w:r>
        <w:rPr>
          <w:rFonts w:eastAsia="Helvetica" w:hint="eastAsia"/>
          <w:i/>
          <w:iCs/>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 xml:space="preserve">"It's not what you think," Alexei says faintly. He seems to falter, then, as though he doesn't know exactly what to say next. "I didn't want to ruin everything. I just--" And he hesitates, his fingers stiff, </w:t>
      </w:r>
      <w:r>
        <w:rPr>
          <w:rFonts w:ascii="Helvetica"/>
          <w:color w:val="242F33"/>
          <w:spacing w:val="2"/>
          <w:kern w:val="0"/>
          <w:sz w:val="18"/>
          <w:szCs w:val="18"/>
          <w:u w:color="242F33"/>
        </w:rPr>
        <w:t>digging into the back of Evgeni's hand. "</w:t>
      </w:r>
      <w:r>
        <w:rPr>
          <w:rFonts w:hAnsi="Helvetica"/>
          <w:color w:val="242F33"/>
          <w:spacing w:val="2"/>
          <w:kern w:val="0"/>
          <w:sz w:val="18"/>
          <w:szCs w:val="18"/>
          <w:u w:color="242F33"/>
        </w:rPr>
        <w:t>…</w:t>
      </w:r>
      <w:r>
        <w:rPr>
          <w:rFonts w:hAnsi="Helvetica"/>
          <w:color w:val="242F33"/>
          <w:spacing w:val="2"/>
          <w:kern w:val="0"/>
          <w:sz w:val="18"/>
          <w:szCs w:val="18"/>
          <w:u w:color="242F33"/>
        </w:rPr>
        <w:t xml:space="preserve"> </w:t>
      </w:r>
      <w:r>
        <w:rPr>
          <w:rFonts w:ascii="Helvetica"/>
          <w:color w:val="242F33"/>
          <w:spacing w:val="2"/>
          <w:kern w:val="0"/>
          <w:sz w:val="18"/>
          <w:szCs w:val="18"/>
          <w:u w:color="242F33"/>
        </w:rPr>
        <w:t>Listen, you understand, don't you? I don't have to say</w:t>
      </w:r>
      <w:r>
        <w:rPr>
          <w:rFonts w:hAnsi="Helvetica"/>
          <w:color w:val="242F33"/>
          <w:spacing w:val="2"/>
          <w:kern w:val="0"/>
          <w:sz w:val="18"/>
          <w:szCs w:val="18"/>
          <w:u w:color="242F33"/>
        </w:rPr>
        <w:t>—</w:t>
      </w:r>
      <w:r>
        <w:rPr>
          <w:rFonts w:ascii="Helvetica"/>
          <w:color w:val="242F33"/>
          <w:spacing w:val="2"/>
          <w:kern w:val="0"/>
          <w:sz w:val="18"/>
          <w:szCs w:val="18"/>
          <w:u w:color="242F33"/>
        </w:rPr>
        <w:t>"</w:t>
      </w:r>
    </w:p>
    <w:p w:rsidR="002D5C8B" w:rsidRDefault="00B711AC">
      <w:pPr>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这不是你想的那样。</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阿列克谢虚弱地说。他似乎结巴了，虽然他不知道接下来到底要说什么，</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我不想破坏现在的一切。我只是</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他犹豫了，他的手指僵硬，陷进了叶甫根尼的手背。</w:t>
      </w:r>
      <w:r>
        <w:rPr>
          <w:rFonts w:hAnsi="Helvetica"/>
          <w:color w:val="242F33"/>
          <w:spacing w:val="2"/>
          <w:kern w:val="0"/>
          <w:sz w:val="18"/>
          <w:szCs w:val="18"/>
          <w:u w:color="242F33"/>
        </w:rPr>
        <w:t>“……</w:t>
      </w:r>
      <w:proofErr w:type="spellStart"/>
      <w:r>
        <w:rPr>
          <w:rFonts w:eastAsia="Helvetica" w:hint="eastAsia"/>
          <w:color w:val="242F33"/>
          <w:spacing w:val="2"/>
          <w:kern w:val="0"/>
          <w:sz w:val="18"/>
          <w:szCs w:val="18"/>
          <w:u w:color="242F33"/>
        </w:rPr>
        <w:t>听着，你明白的，是吗？我不需要说</w:t>
      </w:r>
      <w:proofErr w:type="spellEnd"/>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Evgeni doesn't, but before he can say</w:t>
      </w:r>
      <w:r>
        <w:rPr>
          <w:rFonts w:hAnsi="Helvetica"/>
          <w:color w:val="242F33"/>
          <w:spacing w:val="2"/>
          <w:kern w:val="0"/>
          <w:sz w:val="18"/>
          <w:szCs w:val="18"/>
          <w:u w:color="242F33"/>
        </w:rPr>
        <w:t> </w:t>
      </w:r>
      <w:r>
        <w:rPr>
          <w:rFonts w:ascii="Helvetica"/>
          <w:i/>
          <w:iCs/>
          <w:color w:val="242F33"/>
          <w:spacing w:val="2"/>
          <w:kern w:val="0"/>
          <w:sz w:val="18"/>
          <w:szCs w:val="18"/>
          <w:u w:color="242F33"/>
        </w:rPr>
        <w:t>no</w:t>
      </w:r>
      <w:r>
        <w:rPr>
          <w:rFonts w:hAnsi="Helvetica"/>
          <w:color w:val="242F33"/>
          <w:spacing w:val="2"/>
          <w:kern w:val="0"/>
          <w:sz w:val="18"/>
          <w:szCs w:val="18"/>
          <w:u w:color="242F33"/>
        </w:rPr>
        <w:t> </w:t>
      </w:r>
      <w:r>
        <w:rPr>
          <w:rFonts w:ascii="Helvetica"/>
          <w:color w:val="242F33"/>
          <w:spacing w:val="2"/>
          <w:kern w:val="0"/>
          <w:sz w:val="18"/>
          <w:szCs w:val="18"/>
          <w:u w:color="242F33"/>
        </w:rPr>
        <w:t xml:space="preserve">Alexei </w:t>
      </w:r>
      <w:r>
        <w:rPr>
          <w:rFonts w:ascii="Helvetica"/>
          <w:color w:val="242F33"/>
          <w:spacing w:val="2"/>
          <w:kern w:val="0"/>
          <w:sz w:val="18"/>
          <w:szCs w:val="18"/>
          <w:u w:color="242F33"/>
        </w:rPr>
        <w:t>lifts his free hand to Evgeni's cheek and his touch is softer than Evgeni expects, and Alexei leans in until the space between them is gone.</w:t>
      </w:r>
      <w:r>
        <w:rPr>
          <w:rFonts w:hAnsi="Helvetica"/>
          <w:color w:val="242F33"/>
          <w:spacing w:val="2"/>
          <w:kern w:val="0"/>
          <w:sz w:val="18"/>
          <w:szCs w:val="18"/>
          <w:u w:color="242F33"/>
        </w:rPr>
        <w:t> </w:t>
      </w:r>
    </w:p>
    <w:p w:rsidR="002D5C8B" w:rsidRDefault="00B711AC">
      <w:pPr>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叶甫根尼不明白，但在他能说</w:t>
      </w:r>
      <w:proofErr w:type="gramStart"/>
      <w:r>
        <w:rPr>
          <w:rFonts w:eastAsia="Helvetica" w:hint="eastAsia"/>
          <w:b/>
          <w:bCs/>
          <w:color w:val="242F33"/>
          <w:spacing w:val="2"/>
          <w:kern w:val="0"/>
          <w:sz w:val="18"/>
          <w:szCs w:val="18"/>
          <w:u w:color="242F33"/>
          <w:lang w:eastAsia="zh-CN"/>
        </w:rPr>
        <w:t>不</w:t>
      </w:r>
      <w:proofErr w:type="gramEnd"/>
      <w:r>
        <w:rPr>
          <w:rFonts w:eastAsia="Helvetica" w:hint="eastAsia"/>
          <w:color w:val="242F33"/>
          <w:spacing w:val="2"/>
          <w:kern w:val="0"/>
          <w:sz w:val="18"/>
          <w:szCs w:val="18"/>
          <w:u w:color="242F33"/>
          <w:lang w:eastAsia="zh-CN"/>
        </w:rPr>
        <w:t>之前，阿列克谢抬起了他空闲的手，抚上了叶甫根尼的脸颊，他的触摸比叶甫根尼想象的更轻柔，阿列克谢向他靠过来，直到他们之间的距离化为乌有。</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There</w:t>
      </w:r>
      <w:r>
        <w:rPr>
          <w:rFonts w:hAnsi="Helvetica"/>
          <w:color w:val="242F33"/>
          <w:spacing w:val="2"/>
          <w:kern w:val="0"/>
          <w:sz w:val="18"/>
          <w:szCs w:val="18"/>
          <w:u w:color="242F33"/>
        </w:rPr>
        <w:t>’</w:t>
      </w:r>
      <w:r>
        <w:rPr>
          <w:rFonts w:ascii="Helvetica"/>
          <w:color w:val="242F33"/>
          <w:spacing w:val="2"/>
          <w:kern w:val="0"/>
          <w:sz w:val="18"/>
          <w:szCs w:val="18"/>
          <w:u w:color="242F33"/>
        </w:rPr>
        <w:t xml:space="preserve">s a moment, a breath - </w:t>
      </w:r>
      <w:r>
        <w:rPr>
          <w:rFonts w:ascii="Helvetica"/>
          <w:color w:val="242F33"/>
          <w:spacing w:val="2"/>
          <w:kern w:val="0"/>
          <w:sz w:val="18"/>
          <w:szCs w:val="18"/>
          <w:u w:color="242F33"/>
        </w:rPr>
        <w:t>and then Alexei kisses him.</w:t>
      </w:r>
    </w:p>
    <w:p w:rsidR="002D5C8B" w:rsidRDefault="00B711AC">
      <w:pPr>
        <w:rPr>
          <w:rFonts w:ascii="Helvetica" w:eastAsia="Helvetica" w:hAnsi="Helvetica" w:cs="Helvetica"/>
          <w:i/>
          <w:iCs/>
          <w:color w:val="242F33"/>
          <w:spacing w:val="2"/>
          <w:kern w:val="0"/>
          <w:sz w:val="18"/>
          <w:szCs w:val="18"/>
          <w:u w:color="242F33"/>
        </w:rPr>
      </w:pPr>
      <w:r>
        <w:rPr>
          <w:rFonts w:eastAsia="Helvetica" w:hint="eastAsia"/>
          <w:color w:val="242F33"/>
          <w:spacing w:val="2"/>
          <w:kern w:val="0"/>
          <w:sz w:val="18"/>
          <w:szCs w:val="18"/>
          <w:u w:color="242F33"/>
          <w:lang w:eastAsia="zh-CN"/>
        </w:rPr>
        <w:t>时间停止了，一个呼吸的间隔</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然后，阿列克谢吻了他。</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Something</w:t>
      </w:r>
      <w:r>
        <w:rPr>
          <w:rFonts w:hAnsi="Helvetica"/>
          <w:color w:val="242F33"/>
          <w:spacing w:val="2"/>
          <w:kern w:val="0"/>
          <w:sz w:val="18"/>
          <w:szCs w:val="18"/>
          <w:u w:color="242F33"/>
        </w:rPr>
        <w:t> </w:t>
      </w:r>
      <w:r>
        <w:rPr>
          <w:rFonts w:ascii="Helvetica"/>
          <w:i/>
          <w:iCs/>
          <w:color w:val="242F33"/>
          <w:spacing w:val="2"/>
          <w:kern w:val="0"/>
          <w:sz w:val="18"/>
          <w:szCs w:val="18"/>
          <w:u w:color="242F33"/>
        </w:rPr>
        <w:t>breaks</w:t>
      </w:r>
      <w:r>
        <w:rPr>
          <w:rFonts w:hAnsi="Helvetica"/>
          <w:color w:val="242F33"/>
          <w:spacing w:val="2"/>
          <w:kern w:val="0"/>
          <w:sz w:val="18"/>
          <w:szCs w:val="18"/>
          <w:u w:color="242F33"/>
        </w:rPr>
        <w:t> </w:t>
      </w:r>
      <w:r>
        <w:rPr>
          <w:rFonts w:ascii="Helvetica"/>
          <w:color w:val="242F33"/>
          <w:spacing w:val="2"/>
          <w:kern w:val="0"/>
          <w:sz w:val="18"/>
          <w:szCs w:val="18"/>
          <w:u w:color="242F33"/>
        </w:rPr>
        <w:t>in Evgeni's chest then, something frantic and frail and terrified, and he knows and he doesn</w:t>
      </w:r>
      <w:r>
        <w:rPr>
          <w:rFonts w:hAnsi="Helvetica"/>
          <w:color w:val="242F33"/>
          <w:spacing w:val="2"/>
          <w:kern w:val="0"/>
          <w:sz w:val="18"/>
          <w:szCs w:val="18"/>
          <w:u w:color="242F33"/>
        </w:rPr>
        <w:t>’</w:t>
      </w:r>
      <w:r>
        <w:rPr>
          <w:rFonts w:ascii="Helvetica"/>
          <w:color w:val="242F33"/>
          <w:spacing w:val="2"/>
          <w:kern w:val="0"/>
          <w:sz w:val="18"/>
          <w:szCs w:val="18"/>
          <w:u w:color="242F33"/>
        </w:rPr>
        <w:t>t. It</w:t>
      </w:r>
      <w:r>
        <w:rPr>
          <w:rFonts w:hAnsi="Helvetica"/>
          <w:color w:val="242F33"/>
          <w:spacing w:val="2"/>
          <w:kern w:val="0"/>
          <w:sz w:val="18"/>
          <w:szCs w:val="18"/>
          <w:u w:color="242F33"/>
        </w:rPr>
        <w:t>’</w:t>
      </w:r>
      <w:r>
        <w:rPr>
          <w:rFonts w:ascii="Helvetica"/>
          <w:color w:val="242F33"/>
          <w:spacing w:val="2"/>
          <w:kern w:val="0"/>
          <w:sz w:val="18"/>
          <w:szCs w:val="18"/>
          <w:u w:color="242F33"/>
        </w:rPr>
        <w:t>s familiar and strange and wrong and beautiful and he can</w:t>
      </w:r>
      <w:r>
        <w:rPr>
          <w:rFonts w:hAnsi="Helvetica"/>
          <w:color w:val="242F33"/>
          <w:spacing w:val="2"/>
          <w:kern w:val="0"/>
          <w:sz w:val="18"/>
          <w:szCs w:val="18"/>
          <w:u w:color="242F33"/>
        </w:rPr>
        <w:t>’</w:t>
      </w:r>
      <w:r>
        <w:rPr>
          <w:rFonts w:ascii="Helvetica"/>
          <w:color w:val="242F33"/>
          <w:spacing w:val="2"/>
          <w:kern w:val="0"/>
          <w:sz w:val="18"/>
          <w:szCs w:val="18"/>
          <w:u w:color="242F33"/>
        </w:rPr>
        <w:t>t breathe - Alexei</w:t>
      </w:r>
      <w:r>
        <w:rPr>
          <w:rFonts w:hAnsi="Helvetica"/>
          <w:color w:val="242F33"/>
          <w:spacing w:val="2"/>
          <w:kern w:val="0"/>
          <w:sz w:val="18"/>
          <w:szCs w:val="18"/>
          <w:u w:color="242F33"/>
        </w:rPr>
        <w:t>’</w:t>
      </w:r>
      <w:r>
        <w:rPr>
          <w:rFonts w:ascii="Helvetica"/>
          <w:color w:val="242F33"/>
          <w:spacing w:val="2"/>
          <w:kern w:val="0"/>
          <w:sz w:val="18"/>
          <w:szCs w:val="18"/>
          <w:u w:color="242F33"/>
        </w:rPr>
        <w:t>s mouth</w:t>
      </w:r>
      <w:r>
        <w:rPr>
          <w:rFonts w:ascii="Helvetica"/>
          <w:color w:val="242F33"/>
          <w:spacing w:val="2"/>
          <w:kern w:val="0"/>
          <w:sz w:val="18"/>
          <w:szCs w:val="18"/>
          <w:u w:color="242F33"/>
        </w:rPr>
        <w:t xml:space="preserve"> on his - and it feels like he</w:t>
      </w:r>
      <w:r>
        <w:rPr>
          <w:rFonts w:hAnsi="Helvetica"/>
          <w:color w:val="242F33"/>
          <w:spacing w:val="2"/>
          <w:kern w:val="0"/>
          <w:sz w:val="18"/>
          <w:szCs w:val="18"/>
          <w:u w:color="242F33"/>
        </w:rPr>
        <w:t>’</w:t>
      </w:r>
      <w:r>
        <w:rPr>
          <w:rFonts w:ascii="Helvetica"/>
          <w:color w:val="242F33"/>
          <w:spacing w:val="2"/>
          <w:kern w:val="0"/>
          <w:sz w:val="18"/>
          <w:szCs w:val="18"/>
          <w:u w:color="242F33"/>
        </w:rPr>
        <w:t>s eighteen again, and he can</w:t>
      </w:r>
      <w:r>
        <w:rPr>
          <w:rFonts w:hAnsi="Helvetica"/>
          <w:color w:val="242F33"/>
          <w:spacing w:val="2"/>
          <w:kern w:val="0"/>
          <w:sz w:val="18"/>
          <w:szCs w:val="18"/>
          <w:u w:color="242F33"/>
        </w:rPr>
        <w:t>’</w:t>
      </w:r>
      <w:r>
        <w:rPr>
          <w:rFonts w:ascii="Helvetica"/>
          <w:color w:val="242F33"/>
          <w:spacing w:val="2"/>
          <w:kern w:val="0"/>
          <w:sz w:val="18"/>
          <w:szCs w:val="18"/>
          <w:u w:color="242F33"/>
        </w:rPr>
        <w:t>t, he</w:t>
      </w:r>
      <w:r>
        <w:rPr>
          <w:rFonts w:hAnsi="Helvetica"/>
          <w:color w:val="242F33"/>
          <w:spacing w:val="2"/>
          <w:kern w:val="0"/>
          <w:sz w:val="18"/>
          <w:szCs w:val="18"/>
          <w:u w:color="242F33"/>
        </w:rPr>
        <w:t> </w:t>
      </w:r>
      <w:r>
        <w:rPr>
          <w:rFonts w:ascii="Helvetica"/>
          <w:i/>
          <w:iCs/>
          <w:color w:val="242F33"/>
          <w:spacing w:val="2"/>
          <w:kern w:val="0"/>
          <w:sz w:val="18"/>
          <w:szCs w:val="18"/>
          <w:u w:color="242F33"/>
        </w:rPr>
        <w:t>can</w:t>
      </w:r>
      <w:r>
        <w:rPr>
          <w:rFonts w:hAnsi="Helvetica"/>
          <w:i/>
          <w:iCs/>
          <w:color w:val="242F33"/>
          <w:spacing w:val="2"/>
          <w:kern w:val="0"/>
          <w:sz w:val="18"/>
          <w:szCs w:val="18"/>
          <w:u w:color="242F33"/>
        </w:rPr>
        <w:t>’</w:t>
      </w:r>
      <w:r>
        <w:rPr>
          <w:rFonts w:ascii="Helvetica"/>
          <w:i/>
          <w:iCs/>
          <w:color w:val="242F33"/>
          <w:spacing w:val="2"/>
          <w:kern w:val="0"/>
          <w:sz w:val="18"/>
          <w:szCs w:val="18"/>
          <w:u w:color="242F33"/>
        </w:rPr>
        <w:t>t</w:t>
      </w:r>
    </w:p>
    <w:p w:rsidR="002D5C8B" w:rsidRDefault="00B711AC">
      <w:pPr>
        <w:rPr>
          <w:rFonts w:ascii="Helvetica" w:eastAsia="Helvetica" w:hAnsi="Helvetica" w:cs="Helvetica"/>
          <w:color w:val="242F33"/>
          <w:spacing w:val="2"/>
          <w:kern w:val="0"/>
          <w:sz w:val="18"/>
          <w:szCs w:val="18"/>
          <w:u w:color="242F33"/>
        </w:rPr>
      </w:pPr>
      <w:r>
        <w:rPr>
          <w:rFonts w:eastAsia="Helvetica" w:hint="eastAsia"/>
          <w:i/>
          <w:iCs/>
          <w:color w:val="242F33"/>
          <w:spacing w:val="2"/>
          <w:kern w:val="0"/>
          <w:sz w:val="18"/>
          <w:szCs w:val="18"/>
          <w:u w:color="242F33"/>
          <w:lang w:eastAsia="zh-CN"/>
        </w:rPr>
        <w:t>有什么东西在叶甫根尼的心口</w:t>
      </w:r>
      <w:r w:rsidRPr="00E12C0E">
        <w:rPr>
          <w:rFonts w:eastAsia="Helvetica" w:hint="eastAsia"/>
          <w:b/>
          <w:i/>
          <w:iCs/>
          <w:color w:val="242F33"/>
          <w:spacing w:val="2"/>
          <w:kern w:val="0"/>
          <w:sz w:val="18"/>
          <w:szCs w:val="18"/>
          <w:u w:color="242F33"/>
          <w:lang w:eastAsia="zh-CN"/>
          <w:rPrChange w:id="15" w:author="龙泉壁上鸣" w:date="2016-08-20T20:47:00Z">
            <w:rPr>
              <w:rFonts w:eastAsia="Helvetica" w:hint="eastAsia"/>
              <w:i/>
              <w:iCs/>
              <w:color w:val="242F33"/>
              <w:spacing w:val="2"/>
              <w:kern w:val="0"/>
              <w:sz w:val="18"/>
              <w:szCs w:val="18"/>
              <w:u w:color="242F33"/>
              <w:lang w:eastAsia="zh-CN"/>
            </w:rPr>
          </w:rPrChange>
        </w:rPr>
        <w:t>炸开</w:t>
      </w:r>
      <w:r>
        <w:rPr>
          <w:rFonts w:eastAsia="Helvetica" w:hint="eastAsia"/>
          <w:i/>
          <w:iCs/>
          <w:color w:val="242F33"/>
          <w:spacing w:val="2"/>
          <w:kern w:val="0"/>
          <w:sz w:val="18"/>
          <w:szCs w:val="18"/>
          <w:u w:color="242F33"/>
          <w:lang w:eastAsia="zh-CN"/>
        </w:rPr>
        <w:t>了，那些狂乱的、脆弱的、可怖的，一瞬间烟尘弥漫，他大概懂，也大概不懂。那些东西又熟悉，又陌生，是错误，是美好，他不能呼吸</w:t>
      </w:r>
      <w:r>
        <w:rPr>
          <w:rFonts w:hAnsi="Helvetica"/>
          <w:i/>
          <w:iCs/>
          <w:color w:val="242F33"/>
          <w:spacing w:val="2"/>
          <w:kern w:val="0"/>
          <w:sz w:val="18"/>
          <w:szCs w:val="18"/>
          <w:u w:color="242F33"/>
          <w:lang w:eastAsia="zh-CN"/>
        </w:rPr>
        <w:t>——</w:t>
      </w:r>
      <w:r>
        <w:rPr>
          <w:rFonts w:eastAsia="Helvetica" w:hint="eastAsia"/>
          <w:i/>
          <w:iCs/>
          <w:color w:val="242F33"/>
          <w:spacing w:val="2"/>
          <w:kern w:val="0"/>
          <w:sz w:val="18"/>
          <w:szCs w:val="18"/>
          <w:u w:color="242F33"/>
          <w:lang w:eastAsia="zh-CN"/>
        </w:rPr>
        <w:t>阿列克谢的唇压在他的唇上</w:t>
      </w:r>
      <w:r>
        <w:rPr>
          <w:rFonts w:hAnsi="Helvetica"/>
          <w:i/>
          <w:iCs/>
          <w:color w:val="242F33"/>
          <w:spacing w:val="2"/>
          <w:kern w:val="0"/>
          <w:sz w:val="18"/>
          <w:szCs w:val="18"/>
          <w:u w:color="242F33"/>
          <w:lang w:eastAsia="zh-CN"/>
        </w:rPr>
        <w:t>——</w:t>
      </w:r>
      <w:r>
        <w:rPr>
          <w:rFonts w:eastAsia="Helvetica" w:hint="eastAsia"/>
          <w:i/>
          <w:iCs/>
          <w:color w:val="242F33"/>
          <w:spacing w:val="2"/>
          <w:kern w:val="0"/>
          <w:sz w:val="18"/>
          <w:szCs w:val="18"/>
          <w:u w:color="242F33"/>
          <w:lang w:eastAsia="zh-CN"/>
        </w:rPr>
        <w:t>他</w:t>
      </w:r>
      <w:proofErr w:type="gramStart"/>
      <w:r>
        <w:rPr>
          <w:rFonts w:eastAsia="Helvetica" w:hint="eastAsia"/>
          <w:i/>
          <w:iCs/>
          <w:color w:val="242F33"/>
          <w:spacing w:val="2"/>
          <w:kern w:val="0"/>
          <w:sz w:val="18"/>
          <w:szCs w:val="18"/>
          <w:u w:color="242F33"/>
          <w:lang w:eastAsia="zh-CN"/>
        </w:rPr>
        <w:t>恍然又</w:t>
      </w:r>
      <w:proofErr w:type="gramEnd"/>
      <w:r>
        <w:rPr>
          <w:rFonts w:eastAsia="Helvetica" w:hint="eastAsia"/>
          <w:i/>
          <w:iCs/>
          <w:color w:val="242F33"/>
          <w:spacing w:val="2"/>
          <w:kern w:val="0"/>
          <w:sz w:val="18"/>
          <w:szCs w:val="18"/>
          <w:u w:color="242F33"/>
          <w:lang w:eastAsia="zh-CN"/>
        </w:rPr>
        <w:t>回到了十八岁，他不能，他不能</w:t>
      </w:r>
      <w:r>
        <w:rPr>
          <w:rFonts w:hAnsi="Helvetica"/>
          <w:i/>
          <w:iCs/>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 xml:space="preserve">He shoves Alexei off of him, pushes him away against the nearest wall </w:t>
      </w:r>
      <w:r>
        <w:rPr>
          <w:rFonts w:ascii="Helvetica"/>
          <w:color w:val="242F33"/>
          <w:spacing w:val="2"/>
          <w:kern w:val="0"/>
          <w:sz w:val="18"/>
          <w:szCs w:val="18"/>
          <w:u w:color="242F33"/>
        </w:rPr>
        <w:t>and grabs his bag off the floor, wrenches the door open and doesn't stop running until he reaches the street outside.</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color w:val="242F33"/>
          <w:spacing w:val="2"/>
          <w:kern w:val="0"/>
          <w:sz w:val="18"/>
          <w:szCs w:val="18"/>
          <w:u w:color="242F33"/>
        </w:rPr>
        <w:t>Evgeni realizes when he's halfway across the street that he left his coat behind, but he doesn't dare go back for it. By the time he reach</w:t>
      </w:r>
      <w:r>
        <w:rPr>
          <w:rFonts w:ascii="Helvetica"/>
          <w:color w:val="242F33"/>
          <w:spacing w:val="2"/>
          <w:kern w:val="0"/>
          <w:sz w:val="18"/>
          <w:szCs w:val="18"/>
          <w:u w:color="242F33"/>
        </w:rPr>
        <w:t>es his own door, he's miserable and shaking with cold; his fingers are numb and trembling as he tries to fit the key into the lock. When it opens at last, he collapses inside and shoves it closed behind him, sliding down to sit against the door.</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eastAsia="Helvetica" w:hint="eastAsia"/>
          <w:color w:val="242F33"/>
          <w:spacing w:val="2"/>
          <w:kern w:val="0"/>
          <w:sz w:val="18"/>
          <w:szCs w:val="18"/>
          <w:u w:color="242F33"/>
          <w:lang w:eastAsia="zh-CN"/>
        </w:rPr>
        <w:t>他猛地把阿列克谢从身</w:t>
      </w:r>
      <w:r>
        <w:rPr>
          <w:rFonts w:eastAsia="Helvetica" w:hint="eastAsia"/>
          <w:color w:val="242F33"/>
          <w:spacing w:val="2"/>
          <w:kern w:val="0"/>
          <w:sz w:val="18"/>
          <w:szCs w:val="18"/>
          <w:u w:color="242F33"/>
          <w:lang w:eastAsia="zh-CN"/>
        </w:rPr>
        <w:t>上推开，把他推到最近的墙上，抓起自己掉到地板上的包，扭开门冲了出去，一直冲到外面的街上。</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叶甫根尼在过马路的时候意识到他落下了自己的大衣，但他不敢回去拿。他回到家，面如死灰，由于寒冷而哆嗦；他的手指冻僵了，在试图把钥匙插进门锁时不可遏制地颤抖。最终门开了，他跌进门里，砰地一声把一切关在门外，自己在门背后缓缓滑倒。</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 xml:space="preserve">He slumps there in the dark, staring at a point on the floor without really seeing it, until his </w:t>
      </w:r>
      <w:r>
        <w:rPr>
          <w:rFonts w:ascii="Helvetica"/>
          <w:color w:val="242F33"/>
          <w:spacing w:val="2"/>
          <w:kern w:val="0"/>
          <w:sz w:val="18"/>
          <w:szCs w:val="18"/>
          <w:u w:color="242F33"/>
        </w:rPr>
        <w:t>breathing has evened out. Then he drags himself off the floor and switches on a light, throwing his things in a corner. He does it all robotically, in a daze; he brushes his teeth, avoiding his own eyes in the mirror, changes into his pajamas and crawls in</w:t>
      </w:r>
      <w:r>
        <w:rPr>
          <w:rFonts w:ascii="Helvetica"/>
          <w:color w:val="242F33"/>
          <w:spacing w:val="2"/>
          <w:kern w:val="0"/>
          <w:sz w:val="18"/>
          <w:szCs w:val="18"/>
          <w:u w:color="242F33"/>
        </w:rPr>
        <w:t>to bed.</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他在黑暗中重重倒下，盯着地板的某个角落，眼神虚空，直到他几乎忘记了呼吸。然后他把自己从地板上弄起来，打开灯，把东西扔在角落里。他机械地做着这一切，茫然不知所措；他刷了牙，刻意不去看镜子里自己的眼睛，然后换上睡衣，蜷缩在床上。</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 xml:space="preserve">Once there, he buries his face in a pillow and tries to suffocate himself to sleep. It doesn't work. He can see Alexei's face too </w:t>
      </w:r>
      <w:r>
        <w:rPr>
          <w:rFonts w:ascii="Helvetica"/>
          <w:color w:val="242F33"/>
          <w:spacing w:val="2"/>
          <w:kern w:val="0"/>
          <w:sz w:val="18"/>
          <w:szCs w:val="18"/>
          <w:u w:color="242F33"/>
        </w:rPr>
        <w:t>clearly in his mind - the surprise, the fear, the guilt in his eyes just before Evgeni turned away.</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del w:id="16" w:author="龙泉壁上鸣" w:date="2016-08-20T20:54:00Z">
        <w:r w:rsidDel="009C1A8A">
          <w:rPr>
            <w:rFonts w:eastAsia="Helvetica" w:hint="eastAsia"/>
            <w:color w:val="242F33"/>
            <w:spacing w:val="2"/>
            <w:kern w:val="0"/>
            <w:sz w:val="18"/>
            <w:szCs w:val="18"/>
            <w:u w:color="242F33"/>
            <w:lang w:eastAsia="zh-CN"/>
          </w:rPr>
          <w:delText>曾</w:delText>
        </w:r>
        <w:r w:rsidDel="009C1A8A">
          <w:rPr>
            <w:rFonts w:eastAsia="Helvetica" w:hint="eastAsia"/>
            <w:color w:val="242F33"/>
            <w:spacing w:val="2"/>
            <w:kern w:val="0"/>
            <w:sz w:val="18"/>
            <w:szCs w:val="18"/>
            <w:u w:color="242F33"/>
            <w:lang w:eastAsia="zh-CN"/>
          </w:rPr>
          <w:delText>经</w:delText>
        </w:r>
      </w:del>
      <w:r>
        <w:rPr>
          <w:rFonts w:eastAsia="Helvetica" w:hint="eastAsia"/>
          <w:color w:val="242F33"/>
          <w:spacing w:val="2"/>
          <w:kern w:val="0"/>
          <w:sz w:val="18"/>
          <w:szCs w:val="18"/>
          <w:u w:color="242F33"/>
          <w:lang w:eastAsia="zh-CN"/>
        </w:rPr>
        <w:t>他</w:t>
      </w:r>
      <w:ins w:id="17" w:author="龙泉壁上鸣" w:date="2016-08-20T20:54:00Z">
        <w:r w:rsidR="009C1A8A">
          <w:rPr>
            <w:rFonts w:eastAsia="Helvetica" w:hint="eastAsia"/>
            <w:color w:val="242F33"/>
            <w:spacing w:val="2"/>
            <w:kern w:val="0"/>
            <w:sz w:val="18"/>
            <w:szCs w:val="18"/>
            <w:u w:color="242F33"/>
            <w:lang w:eastAsia="zh-CN"/>
          </w:rPr>
          <w:t>一度</w:t>
        </w:r>
      </w:ins>
      <w:r>
        <w:rPr>
          <w:rFonts w:eastAsia="Helvetica" w:hint="eastAsia"/>
          <w:color w:val="242F33"/>
          <w:spacing w:val="2"/>
          <w:kern w:val="0"/>
          <w:sz w:val="18"/>
          <w:szCs w:val="18"/>
          <w:u w:color="242F33"/>
          <w:lang w:eastAsia="zh-CN"/>
        </w:rPr>
        <w:t>把自己的脸埋在</w:t>
      </w:r>
      <w:proofErr w:type="gramStart"/>
      <w:r>
        <w:rPr>
          <w:rFonts w:eastAsia="Helvetica" w:hint="eastAsia"/>
          <w:color w:val="242F33"/>
          <w:spacing w:val="2"/>
          <w:kern w:val="0"/>
          <w:sz w:val="18"/>
          <w:szCs w:val="18"/>
          <w:u w:color="242F33"/>
          <w:lang w:eastAsia="zh-CN"/>
        </w:rPr>
        <w:t>枕</w:t>
      </w:r>
      <w:proofErr w:type="gramEnd"/>
      <w:r>
        <w:rPr>
          <w:rFonts w:eastAsia="Helvetica" w:hint="eastAsia"/>
          <w:color w:val="242F33"/>
          <w:spacing w:val="2"/>
          <w:kern w:val="0"/>
          <w:sz w:val="18"/>
          <w:szCs w:val="18"/>
          <w:u w:color="242F33"/>
          <w:lang w:eastAsia="zh-CN"/>
        </w:rPr>
        <w:t>头里，试图把自己闷到睡着。这没有用。他可以看到阿列克谢，在他来得及转移思绪前，阿列克谢的脸在脑海里越发清晰</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他眼中那些惊喜，那些恐惧，那些愧疚。</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And just as clearly, the way Alexei had looked at him just before he k</w:t>
      </w:r>
      <w:r>
        <w:rPr>
          <w:rFonts w:ascii="Helvetica"/>
          <w:color w:val="242F33"/>
          <w:spacing w:val="2"/>
          <w:kern w:val="0"/>
          <w:sz w:val="18"/>
          <w:szCs w:val="18"/>
          <w:u w:color="242F33"/>
        </w:rPr>
        <w:t>issed him, like he'd been waiting to do this for years, the last of his self-restraint finally gone.</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阿列克谢就像在吻他前那样看着他，他的表情清晰无比，好像他为了此刻已经等待了数年，最后，他的自我克制失效了。</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And the way Alexei kissed him -</w:t>
      </w:r>
      <w:r>
        <w:rPr>
          <w:rFonts w:hAnsi="Helvetica"/>
          <w:color w:val="242F33"/>
          <w:spacing w:val="2"/>
          <w:kern w:val="0"/>
          <w:sz w:val="18"/>
          <w:szCs w:val="18"/>
          <w:u w:color="242F33"/>
        </w:rPr>
        <w:t> </w:t>
      </w:r>
      <w:r>
        <w:rPr>
          <w:rFonts w:ascii="Helvetica"/>
          <w:i/>
          <w:iCs/>
          <w:color w:val="242F33"/>
          <w:spacing w:val="2"/>
          <w:kern w:val="0"/>
          <w:sz w:val="18"/>
          <w:szCs w:val="18"/>
          <w:u w:color="242F33"/>
        </w:rPr>
        <w:t>kissed him</w:t>
      </w:r>
      <w:r>
        <w:rPr>
          <w:rFonts w:ascii="Helvetica"/>
          <w:color w:val="242F33"/>
          <w:spacing w:val="2"/>
          <w:kern w:val="0"/>
          <w:sz w:val="18"/>
          <w:szCs w:val="18"/>
          <w:u w:color="242F33"/>
        </w:rPr>
        <w:t>, Evgeni doesn't want to think about it, but he can't help</w:t>
      </w:r>
      <w:r>
        <w:rPr>
          <w:rFonts w:ascii="Helvetica"/>
          <w:color w:val="242F33"/>
          <w:spacing w:val="2"/>
          <w:kern w:val="0"/>
          <w:sz w:val="18"/>
          <w:szCs w:val="18"/>
          <w:u w:color="242F33"/>
        </w:rPr>
        <w:t xml:space="preserve"> it - the way Alexei kissed him wasn't like it used to be, all those years ago. Evgeni traces his fingers across his lips and stares up at the ceiling in the dark, baffled and shaken. It had felt less like an act of violence and more like possession. Like </w:t>
      </w:r>
      <w:r>
        <w:rPr>
          <w:rFonts w:ascii="Helvetica"/>
          <w:color w:val="242F33"/>
          <w:spacing w:val="2"/>
          <w:kern w:val="0"/>
          <w:sz w:val="18"/>
          <w:szCs w:val="18"/>
          <w:u w:color="242F33"/>
        </w:rPr>
        <w:t xml:space="preserve">Alexei had kissed him just because, because he'd wanted to, not because he wanted to shut him up or win whatever battle it was that they were fighting - kissed him just because, because </w:t>
      </w:r>
      <w:proofErr w:type="spellStart"/>
      <w:r>
        <w:rPr>
          <w:rFonts w:ascii="Helvetica"/>
          <w:color w:val="242F33"/>
          <w:spacing w:val="2"/>
          <w:kern w:val="0"/>
          <w:sz w:val="18"/>
          <w:szCs w:val="18"/>
          <w:u w:color="242F33"/>
        </w:rPr>
        <w:t>he</w:t>
      </w:r>
      <w:r>
        <w:rPr>
          <w:rFonts w:ascii="Helvetica"/>
          <w:i/>
          <w:iCs/>
          <w:color w:val="242F33"/>
          <w:spacing w:val="2"/>
          <w:kern w:val="0"/>
          <w:sz w:val="18"/>
          <w:szCs w:val="18"/>
          <w:u w:color="242F33"/>
        </w:rPr>
        <w:t>wanted</w:t>
      </w:r>
      <w:proofErr w:type="spellEnd"/>
      <w:r>
        <w:rPr>
          <w:rFonts w:ascii="Helvetica"/>
          <w:i/>
          <w:iCs/>
          <w:color w:val="242F33"/>
          <w:spacing w:val="2"/>
          <w:kern w:val="0"/>
          <w:sz w:val="18"/>
          <w:szCs w:val="18"/>
          <w:u w:color="242F33"/>
        </w:rPr>
        <w:t xml:space="preserve"> him</w:t>
      </w:r>
      <w:r>
        <w:rPr>
          <w:rFonts w:ascii="Helvetica"/>
          <w:color w:val="242F33"/>
          <w:spacing w:val="2"/>
          <w:kern w:val="0"/>
          <w:sz w:val="18"/>
          <w:szCs w:val="18"/>
          <w:u w:color="242F33"/>
        </w:rPr>
        <w:t>.</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还有阿列克谢亲吻他的方式</w:t>
      </w:r>
      <w:r>
        <w:rPr>
          <w:rFonts w:hAnsi="Helvetica"/>
          <w:color w:val="242F33"/>
          <w:spacing w:val="2"/>
          <w:kern w:val="0"/>
          <w:sz w:val="18"/>
          <w:szCs w:val="18"/>
          <w:u w:color="242F33"/>
          <w:lang w:eastAsia="zh-CN"/>
        </w:rPr>
        <w:t>——</w:t>
      </w:r>
      <w:r>
        <w:rPr>
          <w:rFonts w:eastAsia="Helvetica" w:hint="eastAsia"/>
          <w:b/>
          <w:bCs/>
          <w:color w:val="242F33"/>
          <w:spacing w:val="2"/>
          <w:kern w:val="0"/>
          <w:sz w:val="18"/>
          <w:szCs w:val="18"/>
          <w:u w:color="242F33"/>
          <w:lang w:eastAsia="zh-CN"/>
        </w:rPr>
        <w:t>亲吻</w:t>
      </w:r>
      <w:r>
        <w:rPr>
          <w:rFonts w:eastAsia="Helvetica" w:hint="eastAsia"/>
          <w:color w:val="242F33"/>
          <w:spacing w:val="2"/>
          <w:kern w:val="0"/>
          <w:sz w:val="18"/>
          <w:szCs w:val="18"/>
          <w:u w:color="242F33"/>
          <w:lang w:eastAsia="zh-CN"/>
        </w:rPr>
        <w:t>他，叶甫根尼不想去想这件事，但他不能自抑</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阿列克谢亲吻他的方式和过去不同，那是</w:t>
      </w:r>
      <w:r>
        <w:rPr>
          <w:rFonts w:eastAsia="Helvetica" w:hint="eastAsia"/>
          <w:color w:val="242F33"/>
          <w:spacing w:val="2"/>
          <w:kern w:val="0"/>
          <w:sz w:val="18"/>
          <w:szCs w:val="18"/>
          <w:u w:color="242F33"/>
          <w:lang w:eastAsia="zh-CN"/>
        </w:rPr>
        <w:t>很多年以前了。叶甫根尼用手指摩挲着自己的嘴唇，望着黑暗中的天花板，</w:t>
      </w:r>
      <w:proofErr w:type="gramStart"/>
      <w:r>
        <w:rPr>
          <w:rFonts w:eastAsia="Helvetica" w:hint="eastAsia"/>
          <w:color w:val="242F33"/>
          <w:spacing w:val="2"/>
          <w:kern w:val="0"/>
          <w:sz w:val="18"/>
          <w:szCs w:val="18"/>
          <w:u w:color="242F33"/>
          <w:lang w:eastAsia="zh-CN"/>
        </w:rPr>
        <w:t>困惑着</w:t>
      </w:r>
      <w:proofErr w:type="gramEnd"/>
      <w:r>
        <w:rPr>
          <w:rFonts w:eastAsia="Helvetica" w:hint="eastAsia"/>
          <w:color w:val="242F33"/>
          <w:spacing w:val="2"/>
          <w:kern w:val="0"/>
          <w:sz w:val="18"/>
          <w:szCs w:val="18"/>
          <w:u w:color="242F33"/>
          <w:lang w:eastAsia="zh-CN"/>
        </w:rPr>
        <w:t>，动摇着。那感觉不像掠</w:t>
      </w:r>
      <w:r>
        <w:rPr>
          <w:rFonts w:eastAsia="Helvetica" w:hint="eastAsia"/>
          <w:color w:val="242F33"/>
          <w:spacing w:val="2"/>
          <w:kern w:val="0"/>
          <w:sz w:val="18"/>
          <w:szCs w:val="18"/>
          <w:u w:color="242F33"/>
          <w:lang w:eastAsia="zh-CN"/>
        </w:rPr>
        <w:lastRenderedPageBreak/>
        <w:t>夺，更像占有。好像阿列克谢吻了他，只是因为，因为他想要这么做，不是因为他要让自己闭嘴，或是宣告他们之间的战争阿列克谢胜利</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他吻了他只是因为，因为他</w:t>
      </w:r>
      <w:r>
        <w:rPr>
          <w:rFonts w:eastAsia="Helvetica" w:hint="eastAsia"/>
          <w:b/>
          <w:bCs/>
          <w:color w:val="242F33"/>
          <w:spacing w:val="2"/>
          <w:kern w:val="0"/>
          <w:sz w:val="18"/>
          <w:szCs w:val="18"/>
          <w:u w:color="242F33"/>
          <w:lang w:eastAsia="zh-CN"/>
        </w:rPr>
        <w:t>想要</w:t>
      </w:r>
      <w:r>
        <w:rPr>
          <w:rFonts w:eastAsia="Helvetica" w:hint="eastAsia"/>
          <w:color w:val="242F33"/>
          <w:spacing w:val="2"/>
          <w:kern w:val="0"/>
          <w:sz w:val="18"/>
          <w:szCs w:val="18"/>
          <w:u w:color="242F33"/>
          <w:lang w:eastAsia="zh-CN"/>
        </w:rPr>
        <w:t>他。</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Evgeni rolls over and tells himself he isn't lonely now. That doesn't work, either.</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proofErr w:type="spellStart"/>
      <w:r>
        <w:rPr>
          <w:rFonts w:eastAsia="Helvetica" w:hint="eastAsia"/>
          <w:color w:val="242F33"/>
          <w:spacing w:val="2"/>
          <w:kern w:val="0"/>
          <w:sz w:val="18"/>
          <w:szCs w:val="18"/>
          <w:u w:color="242F33"/>
        </w:rPr>
        <w:t>叶甫根尼辗转反侧，告诉自己他现在不再孤独了。这也没有用</w:t>
      </w:r>
      <w:proofErr w:type="spellEnd"/>
      <w:r>
        <w:rPr>
          <w:rFonts w:eastAsia="Helvetica" w:hint="eastAsi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 xml:space="preserve">The next time </w:t>
      </w:r>
      <w:r>
        <w:rPr>
          <w:rFonts w:ascii="Helvetica"/>
          <w:color w:val="242F33"/>
          <w:spacing w:val="2"/>
          <w:kern w:val="0"/>
          <w:sz w:val="18"/>
          <w:szCs w:val="18"/>
          <w:u w:color="242F33"/>
        </w:rPr>
        <w:t>he looks at the clock, it's five AM, and he's still wide awake.</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他下一次看向闹钟时，是凌晨五点，而他仍然清醒得可怕。</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And he wonders, is Alexei?</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他想知道，阿列克谢呢？</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It takes Evgeni half an hour to persuade himself to call; eventually, he decides that he has to, because how else are they g</w:t>
      </w:r>
      <w:r>
        <w:rPr>
          <w:rFonts w:ascii="Helvetica"/>
          <w:color w:val="242F33"/>
          <w:spacing w:val="2"/>
          <w:kern w:val="0"/>
          <w:sz w:val="18"/>
          <w:szCs w:val="18"/>
          <w:u w:color="242F33"/>
        </w:rPr>
        <w:t xml:space="preserve">oing to face each other at practice tomorrow, not knowing - and their coaches will know something is wrong, </w:t>
      </w:r>
      <w:proofErr w:type="spellStart"/>
      <w:r>
        <w:rPr>
          <w:rFonts w:ascii="Helvetica"/>
          <w:color w:val="242F33"/>
          <w:spacing w:val="2"/>
          <w:kern w:val="0"/>
          <w:sz w:val="18"/>
          <w:szCs w:val="18"/>
          <w:u w:color="242F33"/>
        </w:rPr>
        <w:t>Mishin</w:t>
      </w:r>
      <w:proofErr w:type="spellEnd"/>
      <w:r>
        <w:rPr>
          <w:rFonts w:ascii="Helvetica"/>
          <w:color w:val="242F33"/>
          <w:spacing w:val="2"/>
          <w:kern w:val="0"/>
          <w:sz w:val="18"/>
          <w:szCs w:val="18"/>
          <w:u w:color="242F33"/>
        </w:rPr>
        <w:t xml:space="preserve"> will</w:t>
      </w:r>
      <w:r>
        <w:rPr>
          <w:rFonts w:hAnsi="Helvetica"/>
          <w:color w:val="242F33"/>
          <w:spacing w:val="2"/>
          <w:kern w:val="0"/>
          <w:sz w:val="18"/>
          <w:szCs w:val="18"/>
          <w:u w:color="242F33"/>
        </w:rPr>
        <w:t> </w:t>
      </w:r>
      <w:r>
        <w:rPr>
          <w:rFonts w:ascii="Helvetica"/>
          <w:i/>
          <w:iCs/>
          <w:color w:val="242F33"/>
          <w:spacing w:val="2"/>
          <w:kern w:val="0"/>
          <w:sz w:val="18"/>
          <w:szCs w:val="18"/>
          <w:u w:color="242F33"/>
        </w:rPr>
        <w:t>know</w:t>
      </w:r>
      <w:r>
        <w:rPr>
          <w:rFonts w:ascii="Helvetica"/>
          <w:color w:val="242F33"/>
          <w:spacing w:val="2"/>
          <w:kern w:val="0"/>
          <w:sz w:val="18"/>
          <w:szCs w:val="18"/>
          <w:u w:color="242F33"/>
        </w:rPr>
        <w:t>. All the same, once he's gotten up and switched on the light, he stares at the phone for a long while before he dials Alexei's numb</w:t>
      </w:r>
      <w:r>
        <w:rPr>
          <w:rFonts w:ascii="Helvetica"/>
          <w:color w:val="242F33"/>
          <w:spacing w:val="2"/>
          <w:kern w:val="0"/>
          <w:sz w:val="18"/>
          <w:szCs w:val="18"/>
          <w:u w:color="242F33"/>
        </w:rPr>
        <w:t>er. He doesn't know what he's going to say. The phone rings and rings and rings against his ear and Evgeni feels nauseous.</w:t>
      </w:r>
      <w:r>
        <w:rPr>
          <w:rFonts w:hAnsi="Helvetica"/>
          <w:color w:val="242F33"/>
          <w:spacing w:val="2"/>
          <w:kern w:val="0"/>
          <w:sz w:val="18"/>
          <w:szCs w:val="18"/>
          <w:u w:color="242F33"/>
        </w:rPr>
        <w:t> </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叶甫根尼花了半个小时说服自己打电话；最终，他觉得自己不得不打，因为他们明天在训练中总要面对对方，不知道</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他们的教练会知道出现问题的，</w:t>
      </w:r>
      <w:proofErr w:type="gramStart"/>
      <w:r>
        <w:rPr>
          <w:rFonts w:eastAsia="Helvetica" w:hint="eastAsia"/>
          <w:color w:val="242F33"/>
          <w:spacing w:val="2"/>
          <w:kern w:val="0"/>
          <w:sz w:val="18"/>
          <w:szCs w:val="18"/>
          <w:u w:color="242F33"/>
          <w:lang w:eastAsia="zh-CN"/>
        </w:rPr>
        <w:t>米申一定</w:t>
      </w:r>
      <w:proofErr w:type="gramEnd"/>
      <w:r>
        <w:rPr>
          <w:rFonts w:eastAsia="Helvetica" w:hint="eastAsia"/>
          <w:color w:val="242F33"/>
          <w:spacing w:val="2"/>
          <w:kern w:val="0"/>
          <w:sz w:val="18"/>
          <w:szCs w:val="18"/>
          <w:u w:color="242F33"/>
          <w:lang w:eastAsia="zh-CN"/>
        </w:rPr>
        <w:t>会</w:t>
      </w:r>
      <w:del w:id="18" w:author="龙泉壁上鸣" w:date="2016-08-20T20:55:00Z">
        <w:r w:rsidDel="009C1A8A">
          <w:rPr>
            <w:rFonts w:asciiTheme="minorEastAsia" w:eastAsiaTheme="minorEastAsia" w:hAnsiTheme="minorEastAsia" w:hint="eastAsia"/>
            <w:color w:val="242F33"/>
            <w:spacing w:val="2"/>
            <w:kern w:val="0"/>
            <w:sz w:val="18"/>
            <w:szCs w:val="18"/>
            <w:u w:color="242F33"/>
            <w:lang w:eastAsia="zh-CN"/>
          </w:rPr>
          <w:delText>知道</w:delText>
        </w:r>
      </w:del>
      <w:ins w:id="19" w:author="龙泉壁上鸣" w:date="2016-08-20T20:55:00Z">
        <w:r w:rsidR="009C1A8A" w:rsidRPr="009C1A8A">
          <w:rPr>
            <w:rFonts w:asciiTheme="minorEastAsia" w:eastAsiaTheme="minorEastAsia" w:hAnsiTheme="minorEastAsia" w:hint="eastAsia"/>
            <w:b/>
            <w:color w:val="242F33"/>
            <w:spacing w:val="2"/>
            <w:kern w:val="0"/>
            <w:sz w:val="18"/>
            <w:szCs w:val="18"/>
            <w:u w:color="242F33"/>
            <w:lang w:eastAsia="zh-CN"/>
            <w:rPrChange w:id="20" w:author="龙泉壁上鸣" w:date="2016-08-20T20:55:00Z">
              <w:rPr>
                <w:rFonts w:asciiTheme="minorEastAsia" w:eastAsiaTheme="minorEastAsia" w:hAnsiTheme="minorEastAsia" w:hint="eastAsia"/>
                <w:color w:val="242F33"/>
                <w:spacing w:val="2"/>
                <w:kern w:val="0"/>
                <w:sz w:val="18"/>
                <w:szCs w:val="18"/>
                <w:u w:color="242F33"/>
                <w:lang w:eastAsia="zh-CN"/>
              </w:rPr>
            </w:rPrChange>
          </w:rPr>
          <w:t>发现</w:t>
        </w:r>
      </w:ins>
      <w:r>
        <w:rPr>
          <w:rFonts w:eastAsia="Helvetica" w:hint="eastAsia"/>
          <w:color w:val="242F33"/>
          <w:spacing w:val="2"/>
          <w:kern w:val="0"/>
          <w:sz w:val="18"/>
          <w:szCs w:val="18"/>
          <w:u w:color="242F33"/>
          <w:lang w:eastAsia="zh-CN"/>
        </w:rPr>
        <w:t>。然而，一旦他坐了起来，打开灯，在拨出阿列克谢的号码前，他仍然瞪了电话很久很久。他不知道自己要说什么。电话在耳边响了</w:t>
      </w:r>
      <w:r>
        <w:rPr>
          <w:rFonts w:eastAsia="Helvetica" w:hint="eastAsia"/>
          <w:color w:val="242F33"/>
          <w:spacing w:val="2"/>
          <w:kern w:val="0"/>
          <w:sz w:val="18"/>
          <w:szCs w:val="18"/>
          <w:u w:color="242F33"/>
          <w:lang w:eastAsia="zh-CN"/>
        </w:rPr>
        <w:t>一声，又响了一声，再响了一声，叶甫根尼开始觉得胃里犯恶心。</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Click.</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i/>
          <w:iCs/>
          <w:color w:val="242F33"/>
          <w:spacing w:val="2"/>
          <w:kern w:val="0"/>
          <w:sz w:val="18"/>
          <w:szCs w:val="18"/>
          <w:u w:color="242F33"/>
        </w:rPr>
      </w:pPr>
      <w:proofErr w:type="spellStart"/>
      <w:r>
        <w:rPr>
          <w:rFonts w:eastAsia="Helvetica" w:hint="eastAsia"/>
          <w:color w:val="242F33"/>
          <w:spacing w:val="2"/>
          <w:kern w:val="0"/>
          <w:sz w:val="18"/>
          <w:szCs w:val="18"/>
          <w:u w:color="242F33"/>
        </w:rPr>
        <w:t>铃声断了</w:t>
      </w:r>
      <w:proofErr w:type="spellEnd"/>
      <w:r>
        <w:rPr>
          <w:rFonts w:eastAsia="Helvetica" w:hint="eastAsi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i/>
          <w:iCs/>
          <w:color w:val="242F33"/>
          <w:spacing w:val="2"/>
          <w:kern w:val="0"/>
          <w:sz w:val="18"/>
          <w:szCs w:val="18"/>
          <w:u w:color="242F33"/>
        </w:rPr>
        <w:t xml:space="preserve">Hello, you've reached </w:t>
      </w:r>
      <w:proofErr w:type="spellStart"/>
      <w:r>
        <w:rPr>
          <w:rFonts w:ascii="Helvetica"/>
          <w:i/>
          <w:iCs/>
          <w:color w:val="242F33"/>
          <w:spacing w:val="2"/>
          <w:kern w:val="0"/>
          <w:sz w:val="18"/>
          <w:szCs w:val="18"/>
          <w:u w:color="242F33"/>
        </w:rPr>
        <w:t>Lyosha</w:t>
      </w:r>
      <w:proofErr w:type="spellEnd"/>
      <w:r>
        <w:rPr>
          <w:rFonts w:ascii="Helvetica"/>
          <w:i/>
          <w:iCs/>
          <w:color w:val="242F33"/>
          <w:spacing w:val="2"/>
          <w:kern w:val="0"/>
          <w:sz w:val="18"/>
          <w:szCs w:val="18"/>
          <w:u w:color="242F33"/>
        </w:rPr>
        <w:t xml:space="preserve"> </w:t>
      </w:r>
      <w:proofErr w:type="spellStart"/>
      <w:r>
        <w:rPr>
          <w:rFonts w:ascii="Helvetica"/>
          <w:i/>
          <w:iCs/>
          <w:color w:val="242F33"/>
          <w:spacing w:val="2"/>
          <w:kern w:val="0"/>
          <w:sz w:val="18"/>
          <w:szCs w:val="18"/>
          <w:u w:color="242F33"/>
        </w:rPr>
        <w:t>Yagudin</w:t>
      </w:r>
      <w:proofErr w:type="spellEnd"/>
      <w:r>
        <w:rPr>
          <w:rFonts w:ascii="Helvetica"/>
          <w:i/>
          <w:iCs/>
          <w:color w:val="242F33"/>
          <w:spacing w:val="2"/>
          <w:kern w:val="0"/>
          <w:sz w:val="18"/>
          <w:szCs w:val="18"/>
          <w:u w:color="242F33"/>
        </w:rPr>
        <w:t>. Please leave a number and your name</w:t>
      </w:r>
      <w:r>
        <w:rPr>
          <w:rFonts w:hAnsi="Helvetica"/>
          <w:i/>
          <w:iCs/>
          <w:color w:val="242F33"/>
          <w:spacing w:val="2"/>
          <w:kern w:val="0"/>
          <w:sz w:val="18"/>
          <w:szCs w:val="18"/>
          <w:u w:color="242F33"/>
        </w:rPr>
        <w:t>…</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proofErr w:type="spellStart"/>
      <w:r>
        <w:rPr>
          <w:rFonts w:eastAsia="Helvetica" w:hint="eastAsia"/>
          <w:b/>
          <w:bCs/>
          <w:i/>
          <w:iCs/>
          <w:color w:val="242F33"/>
          <w:spacing w:val="2"/>
          <w:kern w:val="0"/>
          <w:sz w:val="18"/>
          <w:szCs w:val="18"/>
          <w:u w:color="242F33"/>
        </w:rPr>
        <w:t>你好，这里是廖莎亚古丁。请留下你的号码和姓名</w:t>
      </w:r>
      <w:proofErr w:type="spellEnd"/>
      <w:r>
        <w:rPr>
          <w:rFonts w:hAnsi="Helvetica"/>
          <w:b/>
          <w:bCs/>
          <w:i/>
          <w:iCs/>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 xml:space="preserve">Evgeni clenches his hand around the phone, listening to the voicemail incredulously. As soon as it beeps, </w:t>
      </w:r>
      <w:r>
        <w:rPr>
          <w:rFonts w:ascii="Helvetica"/>
          <w:color w:val="242F33"/>
          <w:spacing w:val="2"/>
          <w:kern w:val="0"/>
          <w:sz w:val="18"/>
          <w:szCs w:val="18"/>
          <w:u w:color="242F33"/>
        </w:rPr>
        <w:t>asking him to leave a message, he snaps the phone shut and calls again.</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叶甫根尼握紧了放在电话旁的拳头，不敢相信地听着语音留言。听到了</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哔</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的一声要求他留言，他挂了电话，重新拨号。</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It seems to take forever to ring, and Alexei doesn't pick up. His cheerful voicemail begins to play again and Evgeni gives a sha</w:t>
      </w:r>
      <w:r>
        <w:rPr>
          <w:rFonts w:ascii="Helvetica"/>
          <w:color w:val="242F33"/>
          <w:spacing w:val="2"/>
          <w:kern w:val="0"/>
          <w:sz w:val="18"/>
          <w:szCs w:val="18"/>
          <w:u w:color="242F33"/>
        </w:rPr>
        <w:t>rp little sob of frustration, slapping the phone closed and throwing it on the floor.</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似乎即使铃声响到永远，阿列克谢都不会接电话。他那欢快的语音留言又开始来，叶甫根尼发出一声失望的啜泣，尖锐而细微，他重重地挂了话筒，把电话摔在地板上。</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He stares at it for a long moment, waiting for it to light up when Alexei calls him back.</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他瞪着电话瞪了很久，等着它响起，等着阿列克谢给他回电话。</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Alexei doesn't.</w:t>
      </w:r>
      <w:r>
        <w:rPr>
          <w:rFonts w:ascii="Helvetica" w:eastAsia="Helvetica" w:hAnsi="Helvetica" w:cs="Helvetica"/>
          <w:color w:val="242F33"/>
          <w:spacing w:val="2"/>
          <w:kern w:val="0"/>
          <w:sz w:val="18"/>
          <w:szCs w:val="18"/>
          <w:u w:color="242F33"/>
        </w:rPr>
        <w:br/>
      </w:r>
      <w:proofErr w:type="spellStart"/>
      <w:r>
        <w:rPr>
          <w:rFonts w:eastAsia="Helvetica" w:hint="eastAsia"/>
          <w:color w:val="242F33"/>
          <w:spacing w:val="2"/>
          <w:kern w:val="0"/>
          <w:sz w:val="18"/>
          <w:szCs w:val="18"/>
          <w:u w:color="242F33"/>
        </w:rPr>
        <w:t>阿列克谢没有</w:t>
      </w:r>
      <w:proofErr w:type="spellEnd"/>
      <w:r>
        <w:rPr>
          <w:rFonts w:eastAsia="Helvetica" w:hint="eastAsia"/>
          <w:color w:val="242F33"/>
          <w:spacing w:val="2"/>
          <w:kern w:val="0"/>
          <w:sz w:val="18"/>
          <w:szCs w:val="18"/>
          <w:u w:color="242F33"/>
        </w:rPr>
        <w:t>。</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Evgeni's trying to force himself to sleep again - never mind what time it is, now, it's the principle of the thing, he is not going to stay up all night thinking about Alexei - when his phone beeps</w:t>
      </w:r>
      <w:r>
        <w:rPr>
          <w:rFonts w:ascii="Helvetica"/>
          <w:color w:val="242F33"/>
          <w:spacing w:val="2"/>
          <w:kern w:val="0"/>
          <w:sz w:val="18"/>
          <w:szCs w:val="18"/>
          <w:u w:color="242F33"/>
        </w:rPr>
        <w:t xml:space="preserve"> quietly and before he can think rationally he's fallen out of bed scrambling for it.</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color w:val="242F33"/>
          <w:spacing w:val="2"/>
          <w:kern w:val="0"/>
          <w:sz w:val="18"/>
          <w:szCs w:val="18"/>
          <w:u w:color="242F33"/>
          <w:lang w:eastAsia="zh-CN"/>
        </w:rPr>
        <w:t>叶甫根尼试图强迫自己再次入睡</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不去理会到底几点了，现在，头等大事是确保不要把整夜都用来想着阿列克谢</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他的手机轻轻响了一声时，在他能理智地去思考问题前，他就从床上滚下来抓起了它。</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It's a text. '</w:t>
      </w:r>
      <w:r>
        <w:rPr>
          <w:rFonts w:ascii="Helvetica"/>
          <w:i/>
          <w:iCs/>
          <w:color w:val="242F33"/>
          <w:spacing w:val="2"/>
          <w:kern w:val="0"/>
          <w:sz w:val="18"/>
          <w:szCs w:val="18"/>
          <w:u w:color="242F33"/>
        </w:rPr>
        <w:t>I'm sorry</w:t>
      </w:r>
      <w:r>
        <w:rPr>
          <w:rFonts w:hAnsi="Helvetica"/>
          <w:color w:val="242F33"/>
          <w:spacing w:val="2"/>
          <w:kern w:val="0"/>
          <w:sz w:val="18"/>
          <w:szCs w:val="18"/>
          <w:u w:color="242F33"/>
        </w:rPr>
        <w:t>’</w:t>
      </w:r>
      <w:r>
        <w:rPr>
          <w:rFonts w:ascii="Helvetica"/>
          <w:color w:val="242F33"/>
          <w:spacing w:val="2"/>
          <w:kern w:val="0"/>
          <w:sz w:val="18"/>
          <w:szCs w:val="18"/>
          <w:u w:color="242F33"/>
        </w:rPr>
        <w:t>.</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proofErr w:type="spellStart"/>
      <w:r>
        <w:rPr>
          <w:rFonts w:eastAsia="Helvetica" w:hint="eastAsia"/>
          <w:color w:val="242F33"/>
          <w:spacing w:val="2"/>
          <w:kern w:val="0"/>
          <w:sz w:val="18"/>
          <w:szCs w:val="18"/>
          <w:u w:color="242F33"/>
        </w:rPr>
        <w:t>是一条短信</w:t>
      </w:r>
      <w:proofErr w:type="spellEnd"/>
      <w:r>
        <w:rPr>
          <w:rFonts w:eastAsia="Helvetica" w:hint="eastAsia"/>
          <w:color w:val="242F33"/>
          <w:spacing w:val="2"/>
          <w:kern w:val="0"/>
          <w:sz w:val="18"/>
          <w:szCs w:val="18"/>
          <w:u w:color="242F33"/>
        </w:rPr>
        <w:t>。</w:t>
      </w:r>
      <w:r>
        <w:rPr>
          <w:rFonts w:hAnsi="Helvetica"/>
          <w:color w:val="242F33"/>
          <w:spacing w:val="2"/>
          <w:kern w:val="0"/>
          <w:sz w:val="18"/>
          <w:szCs w:val="18"/>
          <w:u w:color="242F33"/>
        </w:rPr>
        <w:t>“</w:t>
      </w:r>
      <w:proofErr w:type="spellStart"/>
      <w:r>
        <w:rPr>
          <w:rFonts w:eastAsia="Helvetica" w:hint="eastAsia"/>
          <w:b/>
          <w:bCs/>
          <w:color w:val="242F33"/>
          <w:spacing w:val="2"/>
          <w:kern w:val="0"/>
          <w:sz w:val="18"/>
          <w:szCs w:val="18"/>
          <w:u w:color="242F33"/>
        </w:rPr>
        <w:t>对不起</w:t>
      </w:r>
      <w:proofErr w:type="spellEnd"/>
      <w:r>
        <w:rPr>
          <w:rFonts w:eastAsia="Helvetica" w:hint="eastAsia"/>
          <w:b/>
          <w:bCs/>
          <w:color w:val="242F33"/>
          <w:spacing w:val="2"/>
          <w:kern w:val="0"/>
          <w:sz w:val="18"/>
          <w:szCs w:val="18"/>
          <w:u w:color="242F33"/>
        </w:rPr>
        <w:t>。</w:t>
      </w:r>
      <w:r>
        <w:rPr>
          <w:rFonts w:hAnsi="Helvetica"/>
          <w:color w:val="242F33"/>
          <w:spacing w:val="2"/>
          <w:kern w:val="0"/>
          <w:sz w:val="18"/>
          <w:szCs w:val="18"/>
          <w:u w:color="242F33"/>
        </w:rPr>
        <w:t>”</w:t>
      </w:r>
      <w:r>
        <w:rPr>
          <w:rFonts w:ascii="Helvetica" w:eastAsia="Helvetica" w:hAnsi="Helvetica" w:cs="Helvetica"/>
          <w:color w:val="242F33"/>
          <w:spacing w:val="2"/>
          <w:kern w:val="0"/>
          <w:sz w:val="18"/>
          <w:szCs w:val="18"/>
          <w:u w:color="242F33"/>
        </w:rPr>
        <w:br/>
      </w:r>
      <w:r>
        <w:rPr>
          <w:rFonts w:ascii="Helvetica" w:eastAsia="Helvetica" w:hAnsi="Helvetica" w:cs="Helvetica"/>
          <w:color w:val="242F33"/>
          <w:spacing w:val="2"/>
          <w:kern w:val="0"/>
          <w:sz w:val="18"/>
          <w:szCs w:val="18"/>
          <w:u w:color="242F33"/>
        </w:rPr>
        <w:br/>
      </w:r>
      <w:r>
        <w:rPr>
          <w:rFonts w:ascii="Helvetica"/>
          <w:color w:val="242F33"/>
          <w:spacing w:val="2"/>
          <w:kern w:val="0"/>
          <w:sz w:val="18"/>
          <w:szCs w:val="18"/>
          <w:u w:color="242F33"/>
        </w:rPr>
        <w:t>Evgeni isn't sure how long he spends g</w:t>
      </w:r>
      <w:r>
        <w:rPr>
          <w:rFonts w:ascii="Helvetica"/>
          <w:color w:val="242F33"/>
          <w:spacing w:val="2"/>
          <w:kern w:val="0"/>
          <w:sz w:val="18"/>
          <w:szCs w:val="18"/>
          <w:u w:color="242F33"/>
        </w:rPr>
        <w:t>azing at the screen, trying to think of anything, anything to reply with that isn't completely inadequate.</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i/>
          <w:iCs/>
          <w:color w:val="242F33"/>
          <w:spacing w:val="2"/>
          <w:kern w:val="0"/>
          <w:sz w:val="18"/>
          <w:szCs w:val="18"/>
          <w:u w:color="242F33"/>
        </w:rPr>
      </w:pPr>
      <w:r>
        <w:rPr>
          <w:rFonts w:eastAsia="Helvetica" w:hint="eastAsia"/>
          <w:color w:val="242F33"/>
          <w:spacing w:val="2"/>
          <w:kern w:val="0"/>
          <w:sz w:val="18"/>
          <w:szCs w:val="18"/>
          <w:u w:color="242F33"/>
          <w:lang w:eastAsia="zh-CN"/>
        </w:rPr>
        <w:t>叶甫根尼不知道自己花了多久盯着屏幕，他尽力去想些什么，去回复些什么，不至于是完完全全的空白。</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i/>
          <w:iCs/>
          <w:color w:val="242F33"/>
          <w:spacing w:val="2"/>
          <w:kern w:val="0"/>
          <w:sz w:val="18"/>
          <w:szCs w:val="18"/>
          <w:u w:color="242F33"/>
        </w:rPr>
        <w:t>Just forget about it</w:t>
      </w:r>
      <w:r>
        <w:rPr>
          <w:rFonts w:ascii="Helvetica"/>
          <w:color w:val="242F33"/>
          <w:spacing w:val="2"/>
          <w:kern w:val="0"/>
          <w:sz w:val="18"/>
          <w:szCs w:val="18"/>
          <w:u w:color="242F33"/>
        </w:rPr>
        <w:t>. Or</w:t>
      </w:r>
      <w:r>
        <w:rPr>
          <w:rFonts w:hAnsi="Helvetica"/>
          <w:color w:val="242F33"/>
          <w:spacing w:val="2"/>
          <w:kern w:val="0"/>
          <w:sz w:val="18"/>
          <w:szCs w:val="18"/>
          <w:u w:color="242F33"/>
        </w:rPr>
        <w:t> </w:t>
      </w:r>
      <w:proofErr w:type="gramStart"/>
      <w:r>
        <w:rPr>
          <w:rFonts w:ascii="Helvetica"/>
          <w:i/>
          <w:iCs/>
          <w:color w:val="242F33"/>
          <w:spacing w:val="2"/>
          <w:kern w:val="0"/>
          <w:sz w:val="18"/>
          <w:szCs w:val="18"/>
          <w:u w:color="242F33"/>
        </w:rPr>
        <w:t>This</w:t>
      </w:r>
      <w:proofErr w:type="gramEnd"/>
      <w:r>
        <w:rPr>
          <w:rFonts w:ascii="Helvetica"/>
          <w:i/>
          <w:iCs/>
          <w:color w:val="242F33"/>
          <w:spacing w:val="2"/>
          <w:kern w:val="0"/>
          <w:sz w:val="18"/>
          <w:szCs w:val="18"/>
          <w:u w:color="242F33"/>
        </w:rPr>
        <w:t xml:space="preserve"> isn't how it was supposed to go</w:t>
      </w:r>
      <w:r>
        <w:rPr>
          <w:rFonts w:ascii="Helvetica"/>
          <w:color w:val="242F33"/>
          <w:spacing w:val="2"/>
          <w:kern w:val="0"/>
          <w:sz w:val="18"/>
          <w:szCs w:val="18"/>
          <w:u w:color="242F33"/>
        </w:rPr>
        <w:t>. Or</w:t>
      </w:r>
      <w:r>
        <w:rPr>
          <w:rFonts w:hAnsi="Helvetica"/>
          <w:color w:val="242F33"/>
          <w:spacing w:val="2"/>
          <w:kern w:val="0"/>
          <w:sz w:val="18"/>
          <w:szCs w:val="18"/>
          <w:u w:color="242F33"/>
        </w:rPr>
        <w:t> </w:t>
      </w:r>
      <w:r>
        <w:rPr>
          <w:rFonts w:ascii="Helvetica"/>
          <w:i/>
          <w:iCs/>
          <w:color w:val="242F33"/>
          <w:spacing w:val="2"/>
          <w:kern w:val="0"/>
          <w:sz w:val="18"/>
          <w:szCs w:val="18"/>
          <w:u w:color="242F33"/>
        </w:rPr>
        <w:t>I wish I hadn</w:t>
      </w:r>
      <w:r>
        <w:rPr>
          <w:rFonts w:hAnsi="Helvetica"/>
          <w:i/>
          <w:iCs/>
          <w:color w:val="242F33"/>
          <w:spacing w:val="2"/>
          <w:kern w:val="0"/>
          <w:sz w:val="18"/>
          <w:szCs w:val="18"/>
          <w:u w:color="242F33"/>
        </w:rPr>
        <w:t>’</w:t>
      </w:r>
      <w:r>
        <w:rPr>
          <w:rFonts w:ascii="Helvetica"/>
          <w:i/>
          <w:iCs/>
          <w:color w:val="242F33"/>
          <w:spacing w:val="2"/>
          <w:kern w:val="0"/>
          <w:sz w:val="18"/>
          <w:szCs w:val="18"/>
          <w:u w:color="242F33"/>
        </w:rPr>
        <w:t>t tried to leave</w:t>
      </w:r>
      <w:r>
        <w:rPr>
          <w:rFonts w:ascii="Helvetica"/>
          <w:color w:val="242F33"/>
          <w:spacing w:val="2"/>
          <w:kern w:val="0"/>
          <w:sz w:val="18"/>
          <w:szCs w:val="18"/>
          <w:u w:color="242F33"/>
        </w:rPr>
        <w:t>. Or</w:t>
      </w:r>
      <w:r>
        <w:rPr>
          <w:rFonts w:hAnsi="Helvetica"/>
          <w:color w:val="242F33"/>
          <w:spacing w:val="2"/>
          <w:kern w:val="0"/>
          <w:sz w:val="18"/>
          <w:szCs w:val="18"/>
          <w:u w:color="242F33"/>
        </w:rPr>
        <w:t> </w:t>
      </w:r>
      <w:proofErr w:type="gramStart"/>
      <w:r>
        <w:rPr>
          <w:rFonts w:ascii="Helvetica"/>
          <w:i/>
          <w:iCs/>
          <w:color w:val="242F33"/>
          <w:spacing w:val="2"/>
          <w:kern w:val="0"/>
          <w:sz w:val="18"/>
          <w:szCs w:val="18"/>
          <w:u w:color="242F33"/>
        </w:rPr>
        <w:t>What</w:t>
      </w:r>
      <w:proofErr w:type="gramEnd"/>
      <w:r>
        <w:rPr>
          <w:rFonts w:ascii="Helvetica"/>
          <w:i/>
          <w:iCs/>
          <w:color w:val="242F33"/>
          <w:spacing w:val="2"/>
          <w:kern w:val="0"/>
          <w:sz w:val="18"/>
          <w:szCs w:val="18"/>
          <w:u w:color="242F33"/>
        </w:rPr>
        <w:t xml:space="preserve"> are we supposed to do now?</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rPr>
      </w:pPr>
      <w:r>
        <w:rPr>
          <w:rFonts w:eastAsia="Helvetica" w:hint="eastAsia"/>
          <w:b/>
          <w:bCs/>
          <w:i/>
          <w:iCs/>
          <w:color w:val="242F33"/>
          <w:spacing w:val="2"/>
          <w:kern w:val="0"/>
          <w:sz w:val="18"/>
          <w:szCs w:val="18"/>
          <w:u w:color="242F33"/>
          <w:lang w:eastAsia="zh-CN"/>
        </w:rPr>
        <w:t>忘了这件事。</w:t>
      </w:r>
      <w:r>
        <w:rPr>
          <w:rFonts w:eastAsia="Helvetica" w:hint="eastAsia"/>
          <w:i/>
          <w:iCs/>
          <w:color w:val="242F33"/>
          <w:spacing w:val="2"/>
          <w:kern w:val="0"/>
          <w:sz w:val="18"/>
          <w:szCs w:val="18"/>
          <w:u w:color="242F33"/>
          <w:lang w:eastAsia="zh-CN"/>
        </w:rPr>
        <w:t>或者</w:t>
      </w:r>
      <w:r>
        <w:rPr>
          <w:rFonts w:eastAsia="Helvetica" w:hint="eastAsia"/>
          <w:b/>
          <w:bCs/>
          <w:i/>
          <w:iCs/>
          <w:color w:val="242F33"/>
          <w:spacing w:val="2"/>
          <w:kern w:val="0"/>
          <w:sz w:val="18"/>
          <w:szCs w:val="18"/>
          <w:u w:color="242F33"/>
          <w:lang w:eastAsia="zh-CN"/>
        </w:rPr>
        <w:t>这不应该发生</w:t>
      </w:r>
      <w:r>
        <w:rPr>
          <w:rFonts w:eastAsia="Helvetica" w:hint="eastAsia"/>
          <w:i/>
          <w:iCs/>
          <w:color w:val="242F33"/>
          <w:spacing w:val="2"/>
          <w:kern w:val="0"/>
          <w:sz w:val="18"/>
          <w:szCs w:val="18"/>
          <w:u w:color="242F33"/>
          <w:lang w:eastAsia="zh-CN"/>
        </w:rPr>
        <w:t>。或者</w:t>
      </w:r>
      <w:r>
        <w:rPr>
          <w:rFonts w:eastAsia="Helvetica" w:hint="eastAsia"/>
          <w:b/>
          <w:bCs/>
          <w:i/>
          <w:iCs/>
          <w:color w:val="242F33"/>
          <w:spacing w:val="2"/>
          <w:kern w:val="0"/>
          <w:sz w:val="18"/>
          <w:szCs w:val="18"/>
          <w:u w:color="242F33"/>
          <w:lang w:eastAsia="zh-CN"/>
        </w:rPr>
        <w:t>我希望我没有试图离开</w:t>
      </w:r>
      <w:r>
        <w:rPr>
          <w:rFonts w:eastAsia="Helvetica" w:hint="eastAsia"/>
          <w:i/>
          <w:iCs/>
          <w:color w:val="242F33"/>
          <w:spacing w:val="2"/>
          <w:kern w:val="0"/>
          <w:sz w:val="18"/>
          <w:szCs w:val="18"/>
          <w:u w:color="242F33"/>
          <w:lang w:eastAsia="zh-CN"/>
        </w:rPr>
        <w:t>。或者</w:t>
      </w:r>
      <w:r>
        <w:rPr>
          <w:rFonts w:eastAsia="Helvetica" w:hint="eastAsia"/>
          <w:b/>
          <w:bCs/>
          <w:i/>
          <w:iCs/>
          <w:color w:val="242F33"/>
          <w:spacing w:val="2"/>
          <w:kern w:val="0"/>
          <w:sz w:val="18"/>
          <w:szCs w:val="18"/>
          <w:u w:color="242F33"/>
          <w:lang w:eastAsia="zh-CN"/>
        </w:rPr>
        <w:t>我们现在要做什么？</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rPr>
        <w:t>Finally he settles for '</w:t>
      </w:r>
      <w:proofErr w:type="spellStart"/>
      <w:r>
        <w:rPr>
          <w:rFonts w:ascii="Helvetica"/>
          <w:i/>
          <w:iCs/>
          <w:color w:val="242F33"/>
          <w:spacing w:val="2"/>
          <w:kern w:val="0"/>
          <w:sz w:val="18"/>
          <w:szCs w:val="18"/>
          <w:u w:color="242F33"/>
        </w:rPr>
        <w:t>Its</w:t>
      </w:r>
      <w:proofErr w:type="spellEnd"/>
      <w:r>
        <w:rPr>
          <w:rFonts w:ascii="Helvetica"/>
          <w:i/>
          <w:iCs/>
          <w:color w:val="242F33"/>
          <w:spacing w:val="2"/>
          <w:kern w:val="0"/>
          <w:sz w:val="18"/>
          <w:szCs w:val="18"/>
          <w:u w:color="242F33"/>
        </w:rPr>
        <w:t xml:space="preserve"> okay, I will see you tomorrow</w:t>
      </w:r>
      <w:r>
        <w:rPr>
          <w:rFonts w:ascii="Helvetica"/>
          <w:color w:val="242F33"/>
          <w:spacing w:val="2"/>
          <w:kern w:val="0"/>
          <w:sz w:val="18"/>
          <w:szCs w:val="18"/>
          <w:u w:color="242F33"/>
        </w:rPr>
        <w:t xml:space="preserve">' and tries not to think about how little that is, how insincere. It doesn't work, anyway, just like nothing else does. He </w:t>
      </w:r>
      <w:r>
        <w:rPr>
          <w:rFonts w:ascii="Helvetica"/>
          <w:color w:val="242F33"/>
          <w:spacing w:val="2"/>
          <w:kern w:val="0"/>
          <w:sz w:val="18"/>
          <w:szCs w:val="18"/>
          <w:u w:color="242F33"/>
        </w:rPr>
        <w:t>doesn't sleep.</w:t>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Helvetica" w:eastAsia="Helvetica" w:hAnsi="Helvetica" w:cs="Helvetica"/>
          <w:color w:val="242F33"/>
          <w:spacing w:val="2"/>
          <w:kern w:val="0"/>
          <w:sz w:val="18"/>
          <w:szCs w:val="18"/>
          <w:u w:color="242F33"/>
          <w:lang w:eastAsia="zh-CN"/>
        </w:rPr>
      </w:pPr>
      <w:r>
        <w:rPr>
          <w:rFonts w:eastAsia="Helvetica" w:hint="eastAsia"/>
          <w:color w:val="242F33"/>
          <w:spacing w:val="2"/>
          <w:kern w:val="0"/>
          <w:sz w:val="18"/>
          <w:szCs w:val="18"/>
          <w:u w:color="242F33"/>
          <w:lang w:eastAsia="zh-CN"/>
        </w:rPr>
        <w:t>最后他的回复是这样：</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没关系，明天见。</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并且试图不去想这话有多么空洞，多么不诚恳。这没有效果，反正，没有什么会有效果。他没有再睡。</w:t>
      </w:r>
      <w:r>
        <w:rPr>
          <w:rFonts w:ascii="Helvetica" w:eastAsia="Helvetica" w:hAnsi="Helvetica" w:cs="Helvetica"/>
          <w:color w:val="242F33"/>
          <w:spacing w:val="2"/>
          <w:kern w:val="0"/>
          <w:sz w:val="18"/>
          <w:szCs w:val="18"/>
          <w:u w:color="242F33"/>
          <w:lang w:eastAsia="zh-CN"/>
        </w:rPr>
        <w:br/>
      </w:r>
      <w:r>
        <w:rPr>
          <w:rFonts w:ascii="Helvetica" w:eastAsia="Helvetica" w:hAnsi="Helvetica" w:cs="Helvetica"/>
          <w:color w:val="242F33"/>
          <w:spacing w:val="2"/>
          <w:kern w:val="0"/>
          <w:sz w:val="18"/>
          <w:szCs w:val="18"/>
          <w:u w:color="242F33"/>
          <w:lang w:eastAsia="zh-CN"/>
        </w:rPr>
        <w:br/>
      </w:r>
      <w:r>
        <w:rPr>
          <w:rFonts w:ascii="Helvetica"/>
          <w:color w:val="242F33"/>
          <w:spacing w:val="2"/>
          <w:kern w:val="0"/>
          <w:sz w:val="18"/>
          <w:szCs w:val="18"/>
          <w:u w:color="242F33"/>
          <w:lang w:eastAsia="zh-CN"/>
        </w:rPr>
        <w:lastRenderedPageBreak/>
        <w:t>--</w:t>
      </w:r>
      <w:r>
        <w:rPr>
          <w:rFonts w:ascii="Helvetica" w:eastAsia="Helvetica" w:hAnsi="Helvetica" w:cs="Helvetica"/>
          <w:color w:val="242F33"/>
          <w:spacing w:val="2"/>
          <w:kern w:val="0"/>
          <w:sz w:val="18"/>
          <w:szCs w:val="18"/>
          <w:u w:color="242F33"/>
          <w:lang w:eastAsia="zh-CN"/>
        </w:rPr>
        <w:br/>
      </w:r>
    </w:p>
    <w:p w:rsidR="002D5C8B" w:rsidRDefault="00B711AC">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ins w:id="21" w:author="龙泉壁上鸣" w:date="2016-08-20T21:37:00Z"/>
          <w:rFonts w:eastAsiaTheme="minorEastAsia"/>
          <w:color w:val="242F33"/>
          <w:spacing w:val="2"/>
          <w:kern w:val="0"/>
          <w:sz w:val="18"/>
          <w:szCs w:val="18"/>
          <w:u w:color="242F33"/>
          <w:lang w:eastAsia="zh-CN"/>
        </w:rPr>
      </w:pPr>
      <w:r>
        <w:rPr>
          <w:rFonts w:eastAsia="Helvetica" w:hint="eastAsia"/>
          <w:color w:val="242F33"/>
          <w:spacing w:val="2"/>
          <w:kern w:val="0"/>
          <w:sz w:val="18"/>
          <w:szCs w:val="18"/>
          <w:u w:color="242F33"/>
          <w:lang w:eastAsia="zh-CN"/>
        </w:rPr>
        <w:t>后面就是玩失踪找人了，停在这里比较好。哈哈</w:t>
      </w:r>
      <w:proofErr w:type="gramStart"/>
      <w:r>
        <w:rPr>
          <w:rFonts w:eastAsia="Helvetica" w:hint="eastAsia"/>
          <w:color w:val="242F33"/>
          <w:spacing w:val="2"/>
          <w:kern w:val="0"/>
          <w:sz w:val="18"/>
          <w:szCs w:val="18"/>
          <w:u w:color="242F33"/>
          <w:lang w:eastAsia="zh-CN"/>
        </w:rPr>
        <w:t>哈</w:t>
      </w:r>
      <w:proofErr w:type="gramEnd"/>
      <w:r>
        <w:rPr>
          <w:rFonts w:eastAsia="Helvetica" w:hint="eastAsia"/>
          <w:color w:val="242F33"/>
          <w:spacing w:val="2"/>
          <w:kern w:val="0"/>
          <w:sz w:val="18"/>
          <w:szCs w:val="18"/>
          <w:u w:color="242F33"/>
          <w:lang w:eastAsia="zh-CN"/>
        </w:rPr>
        <w:t>不容易啊，终于表白了（？），终于又亲上了，</w:t>
      </w:r>
      <w:proofErr w:type="gramStart"/>
      <w:r>
        <w:rPr>
          <w:rFonts w:eastAsia="Helvetica" w:hint="eastAsia"/>
          <w:color w:val="242F33"/>
          <w:spacing w:val="2"/>
          <w:kern w:val="0"/>
          <w:sz w:val="18"/>
          <w:szCs w:val="18"/>
          <w:u w:color="242F33"/>
          <w:lang w:eastAsia="zh-CN"/>
        </w:rPr>
        <w:t>热尼亚反应</w:t>
      </w:r>
      <w:proofErr w:type="gramEnd"/>
      <w:r>
        <w:rPr>
          <w:rFonts w:eastAsia="Helvetica" w:hint="eastAsia"/>
          <w:color w:val="242F33"/>
          <w:spacing w:val="2"/>
          <w:kern w:val="0"/>
          <w:sz w:val="18"/>
          <w:szCs w:val="18"/>
          <w:u w:color="242F33"/>
          <w:lang w:eastAsia="zh-CN"/>
        </w:rPr>
        <w:t>不错啊，身体的感觉果然是最诚实的。事情都到了这份上了，热尼亚还觉得</w:t>
      </w:r>
      <w:proofErr w:type="gramStart"/>
      <w:r>
        <w:rPr>
          <w:rFonts w:eastAsia="Helvetica" w:hint="eastAsia"/>
          <w:color w:val="242F33"/>
          <w:spacing w:val="2"/>
          <w:kern w:val="0"/>
          <w:sz w:val="18"/>
          <w:szCs w:val="18"/>
          <w:u w:color="242F33"/>
          <w:lang w:eastAsia="zh-CN"/>
        </w:rPr>
        <w:t>熊以前</w:t>
      </w:r>
      <w:proofErr w:type="gramEnd"/>
      <w:r>
        <w:rPr>
          <w:rFonts w:eastAsia="Helvetica" w:hint="eastAsia"/>
          <w:color w:val="242F33"/>
          <w:spacing w:val="2"/>
          <w:kern w:val="0"/>
          <w:sz w:val="18"/>
          <w:szCs w:val="18"/>
          <w:u w:color="242F33"/>
          <w:lang w:eastAsia="zh-CN"/>
        </w:rPr>
        <w:t>跟他纠缠不清是因为在搞斗争</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两个男人</w:t>
      </w:r>
      <w:proofErr w:type="gramStart"/>
      <w:r>
        <w:rPr>
          <w:rFonts w:eastAsia="Helvetica" w:hint="eastAsia"/>
          <w:color w:val="242F33"/>
          <w:spacing w:val="2"/>
          <w:kern w:val="0"/>
          <w:sz w:val="18"/>
          <w:szCs w:val="18"/>
          <w:u w:color="242F33"/>
          <w:lang w:eastAsia="zh-CN"/>
        </w:rPr>
        <w:t>间斗争</w:t>
      </w:r>
      <w:proofErr w:type="gramEnd"/>
      <w:r>
        <w:rPr>
          <w:rFonts w:eastAsia="Helvetica" w:hint="eastAsia"/>
          <w:color w:val="242F33"/>
          <w:spacing w:val="2"/>
          <w:kern w:val="0"/>
          <w:sz w:val="18"/>
          <w:szCs w:val="18"/>
          <w:u w:color="242F33"/>
          <w:lang w:eastAsia="zh-CN"/>
        </w:rPr>
        <w:t>就是这样搞的</w:t>
      </w:r>
      <w:r>
        <w:rPr>
          <w:rFonts w:hAnsi="Helvetica"/>
          <w:color w:val="242F33"/>
          <w:spacing w:val="2"/>
          <w:kern w:val="0"/>
          <w:sz w:val="18"/>
          <w:szCs w:val="18"/>
          <w:u w:color="242F33"/>
          <w:lang w:eastAsia="zh-CN"/>
        </w:rPr>
        <w:t>……</w:t>
      </w:r>
      <w:r>
        <w:rPr>
          <w:rFonts w:eastAsia="Helvetica" w:hint="eastAsia"/>
          <w:color w:val="242F33"/>
          <w:spacing w:val="2"/>
          <w:kern w:val="0"/>
          <w:sz w:val="18"/>
          <w:szCs w:val="18"/>
          <w:u w:color="242F33"/>
          <w:lang w:eastAsia="zh-CN"/>
        </w:rPr>
        <w:t>我不想说话。</w:t>
      </w:r>
    </w:p>
    <w:p w:rsidR="00F925D6" w:rsidRDefault="00F925D6">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ins w:id="22" w:author="龙泉壁上鸣" w:date="2016-08-20T21:37:00Z"/>
          <w:rFonts w:eastAsiaTheme="minorEastAsia"/>
          <w:color w:val="242F33"/>
          <w:spacing w:val="2"/>
          <w:kern w:val="0"/>
          <w:sz w:val="18"/>
          <w:szCs w:val="18"/>
          <w:u w:color="242F33"/>
          <w:lang w:eastAsia="zh-CN"/>
        </w:rPr>
      </w:pPr>
    </w:p>
    <w:p w:rsidR="00F925D6" w:rsidRPr="00F925D6" w:rsidRDefault="00F925D6">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eastAsiaTheme="minorEastAsia" w:hint="eastAsia"/>
          <w:lang w:eastAsia="zh-CN"/>
          <w:rPrChange w:id="23" w:author="龙泉壁上鸣" w:date="2016-08-20T21:37:00Z">
            <w:rPr>
              <w:lang w:eastAsia="zh-CN"/>
            </w:rPr>
          </w:rPrChange>
        </w:rPr>
      </w:pPr>
      <w:bookmarkStart w:id="24" w:name="_GoBack"/>
      <w:bookmarkEnd w:id="24"/>
    </w:p>
    <w:sectPr w:rsidR="00F925D6" w:rsidRPr="00F925D6">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1AC" w:rsidRDefault="00B711AC">
      <w:r>
        <w:separator/>
      </w:r>
    </w:p>
  </w:endnote>
  <w:endnote w:type="continuationSeparator" w:id="0">
    <w:p w:rsidR="00B711AC" w:rsidRDefault="00B71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C8B" w:rsidRDefault="002D5C8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1AC" w:rsidRDefault="00B711AC">
      <w:r>
        <w:separator/>
      </w:r>
    </w:p>
  </w:footnote>
  <w:footnote w:type="continuationSeparator" w:id="0">
    <w:p w:rsidR="00B711AC" w:rsidRDefault="00B711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C8B" w:rsidRDefault="002D5C8B"/>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龙泉壁上鸣">
    <w15:presenceInfo w15:providerId="None" w15:userId="龙泉壁上鸣"/>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8B"/>
    <w:rsid w:val="002D5C8B"/>
    <w:rsid w:val="009C1A8A"/>
    <w:rsid w:val="00AB220B"/>
    <w:rsid w:val="00B521F8"/>
    <w:rsid w:val="00B711AC"/>
    <w:rsid w:val="00BA0ADB"/>
    <w:rsid w:val="00E12C0E"/>
    <w:rsid w:val="00F92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40F944-81E9-4F9C-A615-681FCB94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eastAsia="Calibri" w:hAnsi="Calibri" w:cs="Calibri"/>
      <w:color w:val="000000"/>
      <w:kern w:val="2"/>
      <w:sz w:val="21"/>
      <w:szCs w:val="21"/>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5</Pages>
  <Words>2247</Words>
  <Characters>12811</Characters>
  <Application>Microsoft Office Word</Application>
  <DocSecurity>0</DocSecurity>
  <Lines>106</Lines>
  <Paragraphs>30</Paragraphs>
  <ScaleCrop>false</ScaleCrop>
  <Company/>
  <LinksUpToDate>false</LinksUpToDate>
  <CharactersWithSpaces>15028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龙泉壁上鸣</cp:lastModifiedBy>
  <cp:revision>2</cp:revision>
  <dcterms:created xsi:type="dcterms:W3CDTF">2016-08-20T09:58:00Z</dcterms:created>
  <dcterms:modified xsi:type="dcterms:W3CDTF">2016-08-20T13:38:00Z</dcterms:modified>
</cp:coreProperties>
</file>